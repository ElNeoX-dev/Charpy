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38933" w14:textId="06ED9962" w:rsidR="00427B38" w:rsidRDefault="00367ED9">
      <w:pPr>
        <w:pStyle w:val="MonTitre"/>
      </w:pPr>
      <w:del w:id="0" w:author="Hugo Warin" w:date="2022-05-03T13:41:00Z">
        <w:r w:rsidDel="007A345C">
          <w:delText>Modèle pour la rédaction de rapports scientifiques</w:delText>
        </w:r>
      </w:del>
      <w:ins w:id="1" w:author="Hugo Warin" w:date="2022-05-03T13:41:00Z">
        <w:r w:rsidR="007A345C">
          <w:t xml:space="preserve">Simulateur </w:t>
        </w:r>
      </w:ins>
      <w:ins w:id="2" w:author="Hugo Warin" w:date="2022-05-03T13:43:00Z">
        <w:r w:rsidR="007A345C">
          <w:t>de m</w:t>
        </w:r>
      </w:ins>
      <w:ins w:id="3" w:author="Hugo Warin" w:date="2022-05-03T13:41:00Z">
        <w:r w:rsidR="007A345C">
          <w:t>outon de Charpy</w:t>
        </w:r>
      </w:ins>
    </w:p>
    <w:p w14:paraId="0B035008" w14:textId="2B1605EA" w:rsidR="00427B38" w:rsidRDefault="00367ED9">
      <w:pPr>
        <w:pStyle w:val="MonTitreSection"/>
      </w:pPr>
      <w:del w:id="4" w:author="Hugo Warin" w:date="2022-05-03T13:44:00Z">
        <w:r w:rsidDel="007A345C">
          <w:delText>Titre de section</w:delText>
        </w:r>
      </w:del>
      <w:ins w:id="5" w:author="Hugo Warin" w:date="2022-05-03T13:44:00Z">
        <w:r w:rsidR="007A345C">
          <w:t>Présentation générale</w:t>
        </w:r>
      </w:ins>
    </w:p>
    <w:p w14:paraId="192208F8" w14:textId="0FC9740A" w:rsidR="00427B38" w:rsidRPr="0029131F" w:rsidDel="00584815" w:rsidRDefault="00986BD9" w:rsidP="00986BD9">
      <w:pPr>
        <w:pStyle w:val="MonTitreSection"/>
        <w:numPr>
          <w:ilvl w:val="0"/>
          <w:numId w:val="0"/>
        </w:numPr>
        <w:rPr>
          <w:del w:id="6" w:author="Hugo Warin" w:date="2022-05-03T13:44:00Z"/>
          <w:b w:val="0"/>
          <w:bCs w:val="0"/>
          <w:noProof/>
          <w:color w:val="000000"/>
          <w:sz w:val="22"/>
          <w:szCs w:val="22"/>
          <w:bdr w:val="none" w:sz="0" w:space="0" w:color="auto" w:frame="1"/>
          <w:rPrChange w:id="7" w:author="Baptiste Camprubi" w:date="2022-05-04T14:13:00Z">
            <w:rPr>
              <w:del w:id="8" w:author="Hugo Warin" w:date="2022-05-03T13:44:00Z"/>
              <w:rFonts w:ascii="Calibri" w:hAnsi="Calibri" w:cs="Calibri"/>
              <w:b w:val="0"/>
              <w:bCs w:val="0"/>
              <w:sz w:val="22"/>
              <w:szCs w:val="22"/>
            </w:rPr>
          </w:rPrChange>
        </w:rPr>
      </w:pPr>
      <w:ins w:id="9" w:author="Baptiste Camprubi" w:date="2022-05-03T20:04:00Z">
        <w:r w:rsidRPr="0029131F">
          <w:rPr>
            <w:rFonts w:ascii="Calibri" w:hAnsi="Calibri" w:cs="Times New Roman"/>
            <w:b w:val="0"/>
            <w:bCs w:val="0"/>
            <w:sz w:val="22"/>
            <w:szCs w:val="22"/>
          </w:rPr>
          <w:t>Durant ce projet d’informatique, nous souhaitons réaliser un algorithme simulant le fonctionnement d’un mouton de Charpy. Un mouton de Charpy</w:t>
        </w:r>
      </w:ins>
      <w:ins w:id="10" w:author="Baptiste Camprubi" w:date="2022-05-03T20:05:00Z">
        <w:r w:rsidR="00003E5E" w:rsidRPr="0029131F">
          <w:rPr>
            <w:rFonts w:ascii="Calibri" w:hAnsi="Calibri" w:cs="Times New Roman"/>
            <w:b w:val="0"/>
            <w:bCs w:val="0"/>
            <w:sz w:val="22"/>
            <w:szCs w:val="22"/>
          </w:rPr>
          <w:t xml:space="preserve">, </w:t>
        </w:r>
        <w:r w:rsidR="00003E5E" w:rsidRPr="007775D2">
          <w:rPr>
            <w:rFonts w:ascii="Calibri" w:hAnsi="Calibri" w:cs="Times New Roman"/>
            <w:b w:val="0"/>
            <w:bCs w:val="0"/>
            <w:sz w:val="22"/>
            <w:szCs w:val="22"/>
          </w:rPr>
          <w:t>au</w:t>
        </w:r>
      </w:ins>
      <w:ins w:id="11" w:author="Baptiste Camprubi" w:date="2022-05-03T20:04:00Z">
        <w:r w:rsidRPr="0029131F">
          <w:rPr>
            <w:rFonts w:ascii="Calibri" w:hAnsi="Calibri" w:cs="Times New Roman"/>
            <w:b w:val="0"/>
            <w:bCs w:val="0"/>
            <w:sz w:val="22"/>
            <w:szCs w:val="22"/>
          </w:rPr>
          <w:t xml:space="preserve"> fonctionnement analogue à celui d’un pendule amorti étudié en physique, est un dispositif permettant notamment de mesurer la résilience </w:t>
        </w:r>
      </w:ins>
      <w:ins w:id="12" w:author="Baptiste Camprubi" w:date="2022-05-03T20:05:00Z">
        <w:r w:rsidR="00003E5E" w:rsidRPr="007775D2">
          <w:rPr>
            <w:rFonts w:ascii="Calibri" w:hAnsi="Calibri" w:cs="Times New Roman"/>
            <w:b w:val="0"/>
            <w:bCs w:val="0"/>
            <w:sz w:val="22"/>
            <w:szCs w:val="22"/>
          </w:rPr>
          <w:t>(</w:t>
        </w:r>
        <w:r w:rsidR="00F43871" w:rsidRPr="007775D2">
          <w:rPr>
            <w:rFonts w:ascii="Calibri" w:hAnsi="Calibri" w:cs="Times New Roman"/>
            <w:b w:val="0"/>
            <w:bCs w:val="0"/>
            <w:sz w:val="22"/>
            <w:szCs w:val="22"/>
          </w:rPr>
          <w:t xml:space="preserve">la résistance à l’impact) </w:t>
        </w:r>
      </w:ins>
      <w:ins w:id="13" w:author="Baptiste Camprubi" w:date="2022-05-03T20:04:00Z">
        <w:r w:rsidRPr="0029131F">
          <w:rPr>
            <w:rFonts w:ascii="Calibri" w:hAnsi="Calibri" w:cs="Times New Roman"/>
            <w:b w:val="0"/>
            <w:bCs w:val="0"/>
            <w:sz w:val="22"/>
            <w:szCs w:val="22"/>
            <w:rPrChange w:id="14" w:author="Baptiste Camprubi" w:date="2022-05-04T14:13:00Z">
              <w:rPr>
                <w:rFonts w:ascii="Calibri" w:hAnsi="Calibri" w:cs="Times New Roman"/>
                <w:b w:val="0"/>
                <w:bCs w:val="0"/>
                <w:sz w:val="22"/>
                <w:szCs w:val="22"/>
              </w:rPr>
            </w:rPrChange>
          </w:rPr>
          <w:t xml:space="preserve">d’un matériau en mesurant l’énergie nécessaire pour briser une éprouvette de dimensions </w:t>
        </w:r>
      </w:ins>
      <w:ins w:id="15" w:author="Hugo Warin" w:date="2022-05-03T13:44:00Z">
        <w:del w:id="16" w:author="Baptiste Camprubi" w:date="2022-05-03T20:04:00Z">
          <w:r w:rsidR="007A345C" w:rsidRPr="0029131F" w:rsidDel="00986BD9">
            <w:rPr>
              <w:rFonts w:ascii="Calibri" w:hAnsi="Calibri" w:cs="Calibri"/>
              <w:sz w:val="22"/>
              <w:szCs w:val="22"/>
              <w:rPrChange w:id="17" w:author="Baptiste Camprubi" w:date="2022-05-04T14:13:00Z">
                <w:rPr/>
              </w:rPrChange>
            </w:rPr>
            <w:delText xml:space="preserve">Le simulateur de mouton de Charpy vous permet de simuler </w:delText>
          </w:r>
        </w:del>
      </w:ins>
      <w:ins w:id="18" w:author="Hugo Warin" w:date="2022-05-03T13:45:00Z">
        <w:del w:id="19" w:author="Baptiste Camprubi" w:date="2022-05-03T20:04:00Z">
          <w:r w:rsidR="007A345C" w:rsidRPr="0029131F" w:rsidDel="00986BD9">
            <w:rPr>
              <w:rFonts w:ascii="Calibri" w:hAnsi="Calibri" w:cs="Calibri"/>
              <w:sz w:val="22"/>
              <w:szCs w:val="22"/>
              <w:rPrChange w:id="20" w:author="Baptiste Camprubi" w:date="2022-05-04T14:13:00Z">
                <w:rPr/>
              </w:rPrChange>
            </w:rPr>
            <w:delText>les caractéristiques nécessaires</w:delText>
          </w:r>
        </w:del>
      </w:ins>
      <w:ins w:id="21" w:author="Hugo Warin" w:date="2022-05-03T13:44:00Z">
        <w:del w:id="22" w:author="Baptiste Camprubi" w:date="2022-05-03T20:04:00Z">
          <w:r w:rsidR="007A345C" w:rsidRPr="0029131F" w:rsidDel="00986BD9">
            <w:rPr>
              <w:rFonts w:ascii="Calibri" w:hAnsi="Calibri" w:cs="Calibri"/>
              <w:sz w:val="22"/>
              <w:szCs w:val="22"/>
              <w:rPrChange w:id="23" w:author="Baptiste Camprubi" w:date="2022-05-04T14:13:00Z">
                <w:rPr/>
              </w:rPrChange>
            </w:rPr>
            <w:delText xml:space="preserve"> d'un pendule pour permettre de casse une </w:delText>
          </w:r>
        </w:del>
      </w:ins>
      <w:ins w:id="24" w:author="Hugo Warin" w:date="2022-05-03T13:45:00Z">
        <w:del w:id="25" w:author="Baptiste Camprubi" w:date="2022-05-03T20:04:00Z">
          <w:r w:rsidR="007A345C" w:rsidRPr="0029131F" w:rsidDel="00986BD9">
            <w:rPr>
              <w:rFonts w:ascii="Calibri" w:hAnsi="Calibri" w:cs="Calibri"/>
              <w:sz w:val="22"/>
              <w:szCs w:val="22"/>
              <w:rPrChange w:id="26" w:author="Baptiste Camprubi" w:date="2022-05-04T14:13:00Z">
                <w:rPr/>
              </w:rPrChange>
            </w:rPr>
            <w:delText>éprouvette</w:delText>
          </w:r>
        </w:del>
      </w:ins>
      <w:ins w:id="27" w:author="Hugo Warin" w:date="2022-05-03T13:44:00Z">
        <w:del w:id="28" w:author="Baptiste Camprubi" w:date="2022-05-03T20:04:00Z">
          <w:r w:rsidR="007A345C" w:rsidRPr="0029131F" w:rsidDel="00986BD9">
            <w:rPr>
              <w:rFonts w:ascii="Calibri" w:hAnsi="Calibri" w:cs="Calibri"/>
              <w:sz w:val="22"/>
              <w:szCs w:val="22"/>
              <w:rPrChange w:id="29" w:author="Baptiste Camprubi" w:date="2022-05-04T14:13:00Z">
                <w:rPr/>
              </w:rPrChange>
            </w:rPr>
            <w:delText>. Tout</w:delText>
          </w:r>
        </w:del>
      </w:ins>
      <w:ins w:id="30" w:author="Baptiste Camprubi" w:date="2022-05-03T20:04:00Z">
        <w:r w:rsidRPr="007775D2">
          <w:rPr>
            <w:rFonts w:ascii="Calibri" w:hAnsi="Calibri" w:cs="Times New Roman"/>
            <w:b w:val="0"/>
            <w:bCs w:val="0"/>
            <w:sz w:val="22"/>
            <w:szCs w:val="22"/>
          </w:rPr>
          <w:t>connues</w:t>
        </w:r>
        <w:r w:rsidRPr="007775D2">
          <w:rPr>
            <w:rFonts w:ascii="Calibri" w:hAnsi="Calibri" w:cs="Calibri"/>
            <w:b w:val="0"/>
            <w:bCs w:val="0"/>
            <w:sz w:val="22"/>
            <w:szCs w:val="22"/>
          </w:rPr>
          <w:t>. Tout</w:t>
        </w:r>
      </w:ins>
      <w:ins w:id="31" w:author="Hugo Warin" w:date="2022-05-03T13:44:00Z">
        <w:r w:rsidR="007A345C" w:rsidRPr="0029131F">
          <w:rPr>
            <w:rFonts w:ascii="Calibri" w:hAnsi="Calibri" w:cs="Calibri"/>
            <w:sz w:val="22"/>
            <w:szCs w:val="22"/>
            <w:rPrChange w:id="32" w:author="Baptiste Camprubi" w:date="2022-05-04T14:13:00Z">
              <w:rPr/>
            </w:rPrChange>
          </w:rPr>
          <w:t xml:space="preserve"> comme un véritable mouton de Charpy, vous pourrez simuler la réaction du pendule lorsqu'il casse u</w:t>
        </w:r>
      </w:ins>
      <w:ins w:id="33" w:author="Baptiste Camprubi" w:date="2022-05-03T20:03:00Z">
        <w:r w:rsidR="003F21B0" w:rsidRPr="0029131F">
          <w:rPr>
            <w:rFonts w:ascii="Calibri" w:hAnsi="Calibri" w:cs="Calibri"/>
            <w:sz w:val="22"/>
            <w:szCs w:val="22"/>
            <w:rPrChange w:id="34" w:author="Baptiste Camprubi" w:date="2022-05-04T14:13:00Z">
              <w:rPr/>
            </w:rPrChange>
          </w:rPr>
          <w:t>ne éprouvette</w:t>
        </w:r>
      </w:ins>
      <w:ins w:id="35" w:author="Hugo Warin" w:date="2022-05-03T13:44:00Z">
        <w:del w:id="36" w:author="Baptiste Camprubi" w:date="2022-05-03T20:03:00Z">
          <w:r w:rsidR="007A345C" w:rsidRPr="0029131F" w:rsidDel="003F21B0">
            <w:rPr>
              <w:rFonts w:ascii="Calibri" w:hAnsi="Calibri" w:cs="Calibri"/>
              <w:sz w:val="22"/>
              <w:szCs w:val="22"/>
              <w:rPrChange w:id="37" w:author="Baptiste Camprubi" w:date="2022-05-04T14:13:00Z">
                <w:rPr/>
              </w:rPrChange>
            </w:rPr>
            <w:delText>n pendule</w:delText>
          </w:r>
        </w:del>
        <w:r w:rsidR="007A345C" w:rsidRPr="0029131F">
          <w:rPr>
            <w:rFonts w:ascii="Calibri" w:hAnsi="Calibri" w:cs="Calibri"/>
            <w:sz w:val="22"/>
            <w:szCs w:val="22"/>
            <w:rPrChange w:id="38" w:author="Baptiste Camprubi" w:date="2022-05-04T14:13:00Z">
              <w:rPr/>
            </w:rPrChange>
          </w:rPr>
          <w:t>.</w:t>
        </w:r>
      </w:ins>
      <w:del w:id="39" w:author="Hugo Warin" w:date="2022-05-03T13:44:00Z">
        <w:r w:rsidR="00367ED9" w:rsidRPr="0029131F" w:rsidDel="007A345C">
          <w:rPr>
            <w:noProof/>
            <w:color w:val="000000"/>
            <w:sz w:val="22"/>
            <w:szCs w:val="22"/>
            <w:bdr w:val="none" w:sz="0" w:space="0" w:color="auto" w:frame="1"/>
            <w:rPrChange w:id="40" w:author="Baptiste Camprubi" w:date="2022-05-04T14:13:00Z">
              <w:rPr/>
            </w:rPrChange>
          </w:rPr>
          <w:delText>Titre de sous-section</w:delText>
        </w:r>
      </w:del>
    </w:p>
    <w:p w14:paraId="5CCF60A3" w14:textId="7644F630" w:rsidR="007A345C" w:rsidRPr="0029131F" w:rsidRDefault="007A345C" w:rsidP="00986BD9">
      <w:pPr>
        <w:pStyle w:val="MonTitreSection"/>
        <w:numPr>
          <w:ilvl w:val="0"/>
          <w:numId w:val="0"/>
        </w:numPr>
        <w:rPr>
          <w:ins w:id="41" w:author="Baptiste Camprubi" w:date="2022-05-03T20:11:00Z"/>
          <w:b w:val="0"/>
          <w:bCs w:val="0"/>
          <w:noProof/>
          <w:color w:val="000000"/>
          <w:sz w:val="22"/>
          <w:szCs w:val="22"/>
          <w:bdr w:val="none" w:sz="0" w:space="0" w:color="auto" w:frame="1"/>
          <w:rPrChange w:id="42" w:author="Baptiste Camprubi" w:date="2022-05-04T14:13:00Z">
            <w:rPr>
              <w:ins w:id="43" w:author="Baptiste Camprubi" w:date="2022-05-03T20:11:00Z"/>
              <w:rFonts w:ascii="Calibri" w:hAnsi="Calibri" w:cs="Calibri"/>
              <w:b w:val="0"/>
              <w:bCs w:val="0"/>
              <w:sz w:val="22"/>
              <w:szCs w:val="22"/>
            </w:rPr>
          </w:rPrChange>
        </w:rPr>
      </w:pPr>
    </w:p>
    <w:p w14:paraId="4EA5738B" w14:textId="0493C114" w:rsidR="00584815" w:rsidRDefault="00C02579" w:rsidP="00584815">
      <w:pPr>
        <w:pStyle w:val="MonParagraphe"/>
        <w:rPr>
          <w:ins w:id="44" w:author="Baptiste Camprubi" w:date="2022-05-03T20:11:00Z"/>
        </w:rPr>
      </w:pPr>
      <w:ins w:id="45" w:author="Baptiste Camprubi" w:date="2022-05-03T20:12:00Z">
        <w:r>
          <w:rPr>
            <w:rFonts w:ascii="Arial" w:hAnsi="Arial" w:cs="Arial"/>
            <w:noProof/>
            <w:color w:val="000000"/>
            <w:bdr w:val="none" w:sz="0" w:space="0" w:color="auto" w:frame="1"/>
          </w:rPr>
          <w:drawing>
            <wp:anchor distT="0" distB="0" distL="114300" distR="114300" simplePos="0" relativeHeight="251658242" behindDoc="1" locked="0" layoutInCell="1" allowOverlap="1" wp14:anchorId="64A078D8" wp14:editId="71AE7359">
              <wp:simplePos x="0" y="0"/>
              <wp:positionH relativeFrom="column">
                <wp:posOffset>1004570</wp:posOffset>
              </wp:positionH>
              <wp:positionV relativeFrom="paragraph">
                <wp:posOffset>207010</wp:posOffset>
              </wp:positionV>
              <wp:extent cx="4339590" cy="2223135"/>
              <wp:effectExtent l="0" t="0" r="0" b="5715"/>
              <wp:wrapTight wrapText="bothSides">
                <wp:wrapPolygon edited="0">
                  <wp:start x="0" y="0"/>
                  <wp:lineTo x="0" y="21470"/>
                  <wp:lineTo x="20291" y="21470"/>
                  <wp:lineTo x="2029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863" b="15507"/>
                      <a:stretch/>
                    </pic:blipFill>
                    <pic:spPr bwMode="auto">
                      <a:xfrm>
                        <a:off x="0" y="0"/>
                        <a:ext cx="4339590" cy="2223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46" w:author="Baptiste Camprubi" w:date="2022-05-03T20:11:00Z">
        <w:r w:rsidR="00584815" w:rsidRPr="00584815">
          <w:t>Voici un schéma du dispositif :</w:t>
        </w:r>
      </w:ins>
      <w:ins w:id="47" w:author="Baptiste Camprubi" w:date="2022-05-03T20:12:00Z">
        <w:r w:rsidRPr="00C02579">
          <w:rPr>
            <w:rFonts w:ascii="Arial" w:hAnsi="Arial" w:cs="Arial"/>
            <w:noProof/>
            <w:color w:val="000000"/>
            <w:bdr w:val="none" w:sz="0" w:space="0" w:color="auto" w:frame="1"/>
          </w:rPr>
          <w:t xml:space="preserve"> </w:t>
        </w:r>
      </w:ins>
    </w:p>
    <w:p w14:paraId="2F39F3B4" w14:textId="764307EB" w:rsidR="00C02579" w:rsidRPr="0029131F" w:rsidRDefault="00C02579">
      <w:pPr>
        <w:pStyle w:val="MonParagraphe"/>
        <w:rPr>
          <w:ins w:id="48" w:author="Hugo Warin" w:date="2022-05-03T13:46:00Z"/>
        </w:rPr>
        <w:pPrChange w:id="49" w:author="Baptiste Camprubi" w:date="2022-05-03T20:11:00Z">
          <w:pPr>
            <w:pStyle w:val="MonTitreSection"/>
          </w:pPr>
        </w:pPrChange>
      </w:pPr>
    </w:p>
    <w:p w14:paraId="0A9CA117" w14:textId="4DA5D2CD" w:rsidR="007A345C" w:rsidRDefault="007A345C" w:rsidP="007A345C">
      <w:pPr>
        <w:pStyle w:val="MonTitreSection"/>
        <w:rPr>
          <w:ins w:id="50" w:author="Baptiste Camprubi" w:date="2022-05-03T20:16:00Z"/>
        </w:rPr>
      </w:pPr>
      <w:ins w:id="51" w:author="Hugo Warin" w:date="2022-05-03T13:46:00Z">
        <w:r>
          <w:t>Cahier des charges</w:t>
        </w:r>
      </w:ins>
    </w:p>
    <w:p w14:paraId="6D94EFCA" w14:textId="57D17EB3" w:rsidR="00BF5F73" w:rsidRDefault="00C318DD">
      <w:pPr>
        <w:pStyle w:val="MonParagraphe"/>
        <w:rPr>
          <w:ins w:id="52" w:author="Baptiste Camprubi" w:date="2022-05-03T20:20:00Z"/>
        </w:rPr>
      </w:pPr>
      <w:ins w:id="53" w:author="Baptiste Camprubi" w:date="2022-05-03T20:20:00Z">
        <w:r w:rsidRPr="00C318DD">
          <w:t xml:space="preserve">Le but de ce programme est de modéliser un mouton de Charpy afin de savoir si </w:t>
        </w:r>
      </w:ins>
      <w:ins w:id="54" w:author="Baptiste Camprubi" w:date="2022-05-03T20:29:00Z">
        <w:r w:rsidR="00774916">
          <w:t xml:space="preserve">une </w:t>
        </w:r>
      </w:ins>
      <w:ins w:id="55" w:author="Baptiste Camprubi" w:date="2022-05-03T20:20:00Z">
        <w:r w:rsidRPr="00C318DD">
          <w:t>éprouvette</w:t>
        </w:r>
      </w:ins>
      <w:ins w:id="56" w:author="Baptiste Camprubi" w:date="2022-05-03T20:29:00Z">
        <w:r w:rsidR="00774916">
          <w:t xml:space="preserve"> d’un matériau déterminé</w:t>
        </w:r>
      </w:ins>
      <w:ins w:id="57" w:author="Baptiste Camprubi" w:date="2022-05-03T20:20:00Z">
        <w:r w:rsidRPr="00C318DD">
          <w:t xml:space="preserve"> peut être cassée par le </w:t>
        </w:r>
      </w:ins>
      <w:ins w:id="58" w:author="Baptiste Camprubi" w:date="2022-05-03T20:29:00Z">
        <w:r w:rsidR="00774916">
          <w:t>marteau</w:t>
        </w:r>
      </w:ins>
      <w:ins w:id="59" w:author="Baptiste Camprubi" w:date="2022-05-03T20:20:00Z">
        <w:r w:rsidRPr="00C318DD">
          <w:t xml:space="preserve">. Le programme </w:t>
        </w:r>
      </w:ins>
      <w:ins w:id="60" w:author="Baptiste Camprubi" w:date="2022-05-04T14:14:00Z">
        <w:r w:rsidR="0029131F">
          <w:t xml:space="preserve">doit </w:t>
        </w:r>
      </w:ins>
      <w:ins w:id="61" w:author="Baptiste Camprubi" w:date="2022-05-03T20:20:00Z">
        <w:r w:rsidRPr="00C318DD">
          <w:t>permet</w:t>
        </w:r>
      </w:ins>
      <w:ins w:id="62" w:author="Baptiste Camprubi" w:date="2022-05-04T14:14:00Z">
        <w:r w:rsidR="0029131F">
          <w:t>tre</w:t>
        </w:r>
      </w:ins>
      <w:ins w:id="63" w:author="Baptiste Camprubi" w:date="2022-05-03T20:20:00Z">
        <w:r w:rsidRPr="00C318DD">
          <w:t xml:space="preserve"> de prendre en compte de nombreux paramètres comme la masse du marteau, la longueur de la tige ou la surface de l’éprouvette à casser. Le programme devra afficher une animation du pendule </w:t>
        </w:r>
      </w:ins>
      <w:ins w:id="64" w:author="Baptiste Camprubi" w:date="2022-05-03T20:24:00Z">
        <w:r w:rsidR="005275B2">
          <w:t>en mouvement</w:t>
        </w:r>
      </w:ins>
      <w:ins w:id="65" w:author="Baptiste Camprubi" w:date="2022-05-03T20:30:00Z">
        <w:r w:rsidR="0003259A">
          <w:t>, incluant</w:t>
        </w:r>
      </w:ins>
      <w:ins w:id="66" w:author="Baptiste Camprubi" w:date="2022-05-03T20:20:00Z">
        <w:r w:rsidRPr="00C318DD">
          <w:t xml:space="preserve"> la casse de l’éprouvette et </w:t>
        </w:r>
      </w:ins>
      <w:ins w:id="67" w:author="Baptiste Camprubi" w:date="2022-05-03T20:30:00Z">
        <w:r w:rsidR="003B6AA0">
          <w:t>prenant en compte la valeur du</w:t>
        </w:r>
      </w:ins>
      <w:ins w:id="68" w:author="Baptiste Camprubi" w:date="2022-05-03T20:20:00Z">
        <w:r w:rsidRPr="00C318DD">
          <w:t xml:space="preserve"> coefficient de frottement choisi. L’utilisateur </w:t>
        </w:r>
      </w:ins>
      <w:ins w:id="69" w:author="Baptiste Camprubi" w:date="2022-05-04T14:14:00Z">
        <w:r w:rsidR="0029131F">
          <w:t>doit</w:t>
        </w:r>
      </w:ins>
      <w:ins w:id="70" w:author="Baptiste Camprubi" w:date="2022-05-03T20:20:00Z">
        <w:r w:rsidRPr="00C318DD">
          <w:t xml:space="preserve"> également</w:t>
        </w:r>
      </w:ins>
      <w:ins w:id="71" w:author="Baptiste Camprubi" w:date="2022-05-04T14:14:00Z">
        <w:r w:rsidR="0029131F">
          <w:t xml:space="preserve"> pouvoir</w:t>
        </w:r>
      </w:ins>
      <w:ins w:id="72" w:author="Baptiste Camprubi" w:date="2022-05-03T20:20:00Z">
        <w:r w:rsidRPr="00C318DD">
          <w:t xml:space="preserve"> choisir de rajouter à la base de données</w:t>
        </w:r>
      </w:ins>
      <w:ins w:id="73" w:author="Baptiste Camprubi" w:date="2022-05-03T20:32:00Z">
        <w:r w:rsidR="00854184">
          <w:t xml:space="preserve"> le matériau de son choix</w:t>
        </w:r>
      </w:ins>
      <w:ins w:id="74" w:author="Baptiste Camprubi" w:date="2022-05-03T20:20:00Z">
        <w:r w:rsidRPr="00C318DD">
          <w:t xml:space="preserve">. A la fin de la simulation, un tableur </w:t>
        </w:r>
      </w:ins>
      <w:ins w:id="75" w:author="Baptiste Camprubi" w:date="2022-05-04T14:14:00Z">
        <w:r w:rsidR="0029131F">
          <w:t xml:space="preserve">doit </w:t>
        </w:r>
      </w:ins>
      <w:ins w:id="76" w:author="Baptiste Camprubi" w:date="2022-05-04T14:15:00Z">
        <w:r w:rsidR="0029131F">
          <w:t>être</w:t>
        </w:r>
      </w:ins>
      <w:ins w:id="77" w:author="Baptiste Camprubi" w:date="2022-05-03T20:20:00Z">
        <w:r w:rsidRPr="00C318DD">
          <w:t xml:space="preserve"> </w:t>
        </w:r>
      </w:ins>
      <w:ins w:id="78" w:author="Baptiste Camprubi" w:date="2022-05-03T20:29:00Z">
        <w:r w:rsidR="00774916" w:rsidRPr="00C318DD">
          <w:t>cré</w:t>
        </w:r>
        <w:r w:rsidR="00774916">
          <w:t>é</w:t>
        </w:r>
      </w:ins>
      <w:ins w:id="79" w:author="Baptiste Camprubi" w:date="2022-05-03T20:20:00Z">
        <w:r w:rsidRPr="00C318DD">
          <w:t xml:space="preserve"> contenant les résultats de la simulation.</w:t>
        </w:r>
      </w:ins>
    </w:p>
    <w:p w14:paraId="515F07BB" w14:textId="77777777" w:rsidR="00C318DD" w:rsidRPr="0029131F" w:rsidRDefault="00C318DD">
      <w:pPr>
        <w:pStyle w:val="MonParagraphe"/>
        <w:rPr>
          <w:ins w:id="80" w:author="Baptiste Camprubi" w:date="2022-05-03T20:16:00Z"/>
        </w:rPr>
        <w:pPrChange w:id="81" w:author="Baptiste Camprubi" w:date="2022-05-03T20:16:00Z">
          <w:pPr>
            <w:pStyle w:val="MonTitreSection"/>
          </w:pPr>
        </w:pPrChange>
      </w:pPr>
    </w:p>
    <w:p w14:paraId="7E67D594" w14:textId="45F395B5" w:rsidR="00CE6C83" w:rsidRPr="0029131F" w:rsidDel="00C318DD" w:rsidRDefault="00CE6C83">
      <w:pPr>
        <w:pStyle w:val="MonParagraphe"/>
        <w:rPr>
          <w:ins w:id="82" w:author="Hugo Warin" w:date="2022-05-03T13:47:00Z"/>
          <w:del w:id="83" w:author="Baptiste Camprubi" w:date="2022-05-03T20:20:00Z"/>
        </w:rPr>
        <w:pPrChange w:id="84" w:author="Baptiste Camprubi" w:date="2022-05-03T20:16:00Z">
          <w:pPr>
            <w:pStyle w:val="MonTitreSection"/>
          </w:pPr>
        </w:pPrChange>
      </w:pPr>
    </w:p>
    <w:p w14:paraId="204DFA62" w14:textId="4E81FE3F" w:rsidR="007A345C" w:rsidRDefault="007A345C" w:rsidP="007A345C">
      <w:pPr>
        <w:pStyle w:val="MonTitreSection"/>
        <w:rPr>
          <w:ins w:id="85" w:author="Hugo Warin" w:date="2022-05-03T13:50:00Z"/>
        </w:rPr>
      </w:pPr>
      <w:ins w:id="86" w:author="Hugo Warin" w:date="2022-05-03T13:47:00Z">
        <w:r>
          <w:t>Description du problème</w:t>
        </w:r>
      </w:ins>
    </w:p>
    <w:p w14:paraId="6C03A268" w14:textId="151A7B65" w:rsidR="007A345C" w:rsidRDefault="007A345C" w:rsidP="007A345C">
      <w:pPr>
        <w:pStyle w:val="MonParagraphe"/>
        <w:rPr>
          <w:ins w:id="87" w:author="Hugo Warin" w:date="2022-05-03T14:00:00Z"/>
        </w:rPr>
      </w:pPr>
      <w:ins w:id="88" w:author="Hugo Warin" w:date="2022-05-03T13:50:00Z">
        <w:r>
          <w:t>L’objectif d</w:t>
        </w:r>
      </w:ins>
      <w:ins w:id="89" w:author="Hugo Warin" w:date="2022-05-03T13:51:00Z">
        <w:r>
          <w:t>e l’algorithme est donc de résoudre l’équation d</w:t>
        </w:r>
      </w:ins>
      <w:ins w:id="90" w:author="Hugo Warin" w:date="2022-05-03T13:53:00Z">
        <w:r w:rsidR="00FE3EAF">
          <w:t>’un</w:t>
        </w:r>
      </w:ins>
      <w:ins w:id="91" w:author="Hugo Warin" w:date="2022-05-03T13:51:00Z">
        <w:r>
          <w:t xml:space="preserve"> pendule</w:t>
        </w:r>
      </w:ins>
      <w:ins w:id="92" w:author="Hugo Warin" w:date="2022-05-03T13:54:00Z">
        <w:r w:rsidR="00FE3EAF">
          <w:t xml:space="preserve"> simple non linéaire</w:t>
        </w:r>
      </w:ins>
      <w:ins w:id="93" w:author="Hugo Warin" w:date="2022-05-03T13:52:00Z">
        <w:r w:rsidR="00FE3EAF">
          <w:t>. Notre pendule doit être le plus réaliste possible, c’est pourquoi les frottements</w:t>
        </w:r>
      </w:ins>
      <w:ins w:id="94" w:author="Hugo Warin" w:date="2022-05-03T13:53:00Z">
        <w:r w:rsidR="00FE3EAF">
          <w:t xml:space="preserve"> ont été pris en compte</w:t>
        </w:r>
      </w:ins>
      <w:ins w:id="95" w:author="Baptiste Camprubi" w:date="2022-05-03T20:25:00Z">
        <w:r w:rsidR="00F83406">
          <w:t xml:space="preserve">. Nous souhaitons que </w:t>
        </w:r>
      </w:ins>
      <w:ins w:id="96" w:author="Hugo Warin" w:date="2022-05-03T13:53:00Z">
        <w:del w:id="97" w:author="Baptiste Camprubi" w:date="2022-05-03T20:25:00Z">
          <w:r w:rsidR="00FE3EAF" w:rsidDel="00F83406">
            <w:delText>,</w:delText>
          </w:r>
        </w:del>
        <w:r w:rsidR="00FE3EAF">
          <w:t xml:space="preserve"> tous les paramètres</w:t>
        </w:r>
      </w:ins>
      <w:ins w:id="98" w:author="Baptiste Camprubi" w:date="2022-05-03T20:32:00Z">
        <w:r w:rsidR="00B32101">
          <w:t xml:space="preserve"> du système</w:t>
        </w:r>
      </w:ins>
      <w:ins w:id="99" w:author="Hugo Warin" w:date="2022-05-03T13:53:00Z">
        <w:r w:rsidR="00FE3EAF">
          <w:t xml:space="preserve"> </w:t>
        </w:r>
        <w:del w:id="100" w:author="Baptiste Camprubi" w:date="2022-05-03T20:28:00Z">
          <w:r w:rsidR="00FE3EAF" w:rsidDel="00063A2F">
            <w:delText>doivent</w:delText>
          </w:r>
        </w:del>
      </w:ins>
      <w:ins w:id="101" w:author="Baptiste Camprubi" w:date="2022-05-03T20:28:00Z">
        <w:r w:rsidR="00063A2F">
          <w:t>soient</w:t>
        </w:r>
      </w:ins>
      <w:ins w:id="102" w:author="Hugo Warin" w:date="2022-05-03T13:53:00Z">
        <w:del w:id="103" w:author="Baptiste Camprubi" w:date="2022-05-03T20:28:00Z">
          <w:r w:rsidR="00FE3EAF" w:rsidDel="00063A2F">
            <w:delText xml:space="preserve"> être</w:delText>
          </w:r>
        </w:del>
        <w:r w:rsidR="00FE3EAF">
          <w:t xml:space="preserve"> paramétrable</w:t>
        </w:r>
      </w:ins>
      <w:ins w:id="104" w:author="Baptiste Camprubi" w:date="2022-05-03T20:25:00Z">
        <w:r w:rsidR="00E75E4B">
          <w:t>s</w:t>
        </w:r>
      </w:ins>
      <w:ins w:id="105" w:author="Baptiste Camprubi" w:date="2022-05-03T20:28:00Z">
        <w:r w:rsidR="00063A2F">
          <w:t xml:space="preserve"> par l</w:t>
        </w:r>
        <w:r w:rsidR="00806BC5">
          <w:t>’utilisateur</w:t>
        </w:r>
      </w:ins>
      <w:ins w:id="106" w:author="Hugo Warin" w:date="2022-05-03T13:53:00Z">
        <w:r w:rsidR="00FE3EAF">
          <w:t>.</w:t>
        </w:r>
      </w:ins>
      <w:ins w:id="107" w:author="Hugo Warin" w:date="2022-05-03T13:58:00Z">
        <w:r w:rsidR="00FE3EAF">
          <w:t xml:space="preserve"> </w:t>
        </w:r>
      </w:ins>
      <w:ins w:id="108" w:author="Hugo Warin" w:date="2022-05-03T14:00:00Z">
        <w:r w:rsidR="00FE3EAF">
          <w:t>On modélise un pendule de masse m, de longueur</w:t>
        </w:r>
      </w:ins>
      <m:oMath>
        <m:r>
          <w:ins w:id="109" w:author="Baptiste Camprubi" w:date="2022-05-03T20:34:00Z">
            <w:rPr>
              <w:rFonts w:ascii="Cambria Math" w:hAnsi="Cambria Math"/>
            </w:rPr>
            <m:t xml:space="preserve"> l</m:t>
          </w:ins>
        </m:r>
      </m:oMath>
      <w:ins w:id="110" w:author="Hugo Warin" w:date="2022-05-03T14:00:00Z">
        <w:r w:rsidR="00FE3EAF">
          <w:t xml:space="preserve"> </w:t>
        </w:r>
      </w:ins>
      <m:oMath>
        <m:r>
          <w:ins w:id="111" w:author="Hugo Warin" w:date="2022-05-03T14:00:00Z">
            <w:del w:id="112" w:author="Baptiste Camprubi" w:date="2022-05-03T20:34:00Z">
              <w:rPr>
                <w:rFonts w:ascii="Cambria Math" w:hAnsi="Cambria Math"/>
              </w:rPr>
              <m:t>l</m:t>
            </w:del>
          </w:ins>
        </m:r>
        <m:r>
          <w:ins w:id="113" w:author="Hugo Warin" w:date="2022-05-03T14:00:00Z">
            <w:rPr>
              <w:rFonts w:ascii="Cambria Math" w:hAnsi="Cambria Math"/>
            </w:rPr>
            <m:t>,</m:t>
          </w:ins>
        </m:r>
      </m:oMath>
      <w:ins w:id="114" w:author="Hugo Warin" w:date="2022-05-03T14:00:00Z">
        <w:r w:rsidR="00FE3EAF">
          <w:t xml:space="preserve"> </w:t>
        </w:r>
      </w:ins>
      <w:ins w:id="115" w:author="Baptiste Camprubi" w:date="2022-05-03T20:33:00Z">
        <w:r w:rsidR="00130EF4">
          <w:t xml:space="preserve">d’angle initial </w:t>
        </w:r>
      </w:ins>
      <m:oMath>
        <m:sSub>
          <m:sSubPr>
            <m:ctrlPr>
              <w:ins w:id="116" w:author="Baptiste Camprubi" w:date="2022-05-03T20:34:00Z">
                <w:rPr>
                  <w:rFonts w:ascii="Cambria Math" w:hAnsi="Cambria Math" w:cs="Calibri"/>
                  <w:i/>
                </w:rPr>
              </w:ins>
            </m:ctrlPr>
          </m:sSubPr>
          <m:e>
            <m:r>
              <w:ins w:id="117" w:author="Baptiste Camprubi" w:date="2022-05-03T20:34:00Z">
                <w:rPr>
                  <w:rFonts w:ascii="Cambria Math" w:hAnsi="Cambria Math" w:cs="Calibri"/>
                </w:rPr>
                <m:t>θ</m:t>
              </w:ins>
            </m:r>
          </m:e>
          <m:sub>
            <m:r>
              <w:ins w:id="118" w:author="Baptiste Camprubi" w:date="2022-05-03T20:34:00Z">
                <w:rPr>
                  <w:rFonts w:ascii="Cambria Math" w:hAnsi="Cambria Math" w:cs="Calibri"/>
                </w:rPr>
                <m:t>0</m:t>
              </w:ins>
            </m:r>
          </m:sub>
        </m:sSub>
      </m:oMath>
      <w:ins w:id="119" w:author="Baptiste Camprubi" w:date="2022-05-03T20:35:00Z">
        <w:r w:rsidR="00CF69E4">
          <w:t xml:space="preserve"> avec une</w:t>
        </w:r>
      </w:ins>
      <w:ins w:id="120" w:author="Hugo Warin" w:date="2022-05-03T14:00:00Z">
        <w:del w:id="121" w:author="Baptiste Camprubi" w:date="2022-05-03T20:35:00Z">
          <w:r w:rsidR="00FE3EAF" w:rsidDel="00CF69E4">
            <w:delText>une</w:delText>
          </w:r>
        </w:del>
        <w:r w:rsidR="00FE3EAF">
          <w:t xml:space="preserve"> vitesse angulaire initiale </w:t>
        </w:r>
        <w:del w:id="122" w:author="Baptiste Camprubi" w:date="2022-05-03T20:35:00Z">
          <w:r w:rsidR="00FE3EAF" w:rsidDel="00CF69E4">
            <w:delText>v</w:delText>
          </w:r>
        </w:del>
      </w:ins>
      <m:oMath>
        <m:r>
          <w:ins w:id="123" w:author="Baptiste Camprubi" w:date="2022-05-03T20:35:00Z">
            <w:rPr>
              <w:rFonts w:ascii="Cambria Math" w:hAnsi="Cambria Math"/>
            </w:rPr>
            <m:t>v</m:t>
          </w:ins>
        </m:r>
      </m:oMath>
      <w:ins w:id="124" w:author="Hugo Warin" w:date="2022-05-03T14:00:00Z">
        <w:r w:rsidR="00FE3EAF">
          <w:t xml:space="preserve"> avec un coefficient de frottement </w:t>
        </w:r>
        <w:del w:id="125" w:author="Baptiste Camprubi" w:date="2022-05-03T20:35:00Z">
          <w:r w:rsidR="00FE3EAF" w:rsidDel="00CF69E4">
            <w:delText>f</w:delText>
          </w:r>
        </w:del>
      </w:ins>
      <m:oMath>
        <m:r>
          <w:ins w:id="126" w:author="Baptiste Camprubi" w:date="2022-05-03T20:35:00Z">
            <w:rPr>
              <w:rFonts w:ascii="Cambria Math" w:hAnsi="Cambria Math"/>
            </w:rPr>
            <m:t>f</m:t>
          </w:ins>
        </m:r>
      </m:oMath>
      <w:ins w:id="127" w:author="Hugo Warin" w:date="2022-05-03T14:00:00Z">
        <w:r w:rsidR="00FE3EAF">
          <w:t xml:space="preserve">. </w:t>
        </w:r>
        <w:del w:id="128" w:author="Baptiste Camprubi" w:date="2022-05-03T20:32:00Z">
          <w:r w:rsidR="00FE3EAF" w:rsidDel="00130EF4">
            <w:delText xml:space="preserve">E </w:delText>
          </w:r>
        </w:del>
      </w:ins>
      <w:ins w:id="129" w:author="Hugo Warin" w:date="2022-05-03T13:58:00Z">
        <w:r w:rsidR="00FE3EAF">
          <w:t xml:space="preserve">On note </w:t>
        </w:r>
      </w:ins>
      <m:oMath>
        <m:r>
          <w:ins w:id="130" w:author="Baptiste Camprubi" w:date="2022-05-03T20:35:00Z">
            <w:rPr>
              <w:rFonts w:ascii="Cambria Math" w:hAnsi="Cambria Math"/>
            </w:rPr>
            <m:t>θ</m:t>
          </w:ins>
        </m:r>
      </m:oMath>
      <w:ins w:id="131" w:author="Hugo Warin" w:date="2022-05-03T13:59:00Z">
        <w:del w:id="132" w:author="Baptiste Camprubi" w:date="2022-05-03T20:35:00Z">
          <w:r w:rsidR="00FE3EAF" w:rsidDel="00CF69E4">
            <w:rPr>
              <w:rFonts w:cs="Calibri"/>
            </w:rPr>
            <w:delText>θ</w:delText>
          </w:r>
        </w:del>
        <w:r w:rsidR="00FE3EAF">
          <w:t xml:space="preserve"> l’angle de notre pendule. En utilisant le principe fondamental de la dynamique</w:t>
        </w:r>
      </w:ins>
      <w:ins w:id="133" w:author="Hugo Warin" w:date="2022-05-03T14:00:00Z">
        <w:r w:rsidR="00FE3EAF">
          <w:t xml:space="preserve"> on obtient l’équation différentielle suivante :</w:t>
        </w:r>
      </w:ins>
    </w:p>
    <w:p w14:paraId="3B3568EA" w14:textId="70D4CCE3" w:rsidR="00FE3EAF" w:rsidRPr="00B36319" w:rsidRDefault="00560D5A" w:rsidP="007A345C">
      <w:pPr>
        <w:pStyle w:val="MonParagraphe"/>
        <w:rPr>
          <w:ins w:id="134" w:author="Baptiste Camprubi" w:date="2022-05-03T20:43:00Z"/>
        </w:rPr>
      </w:pPr>
      <m:oMathPara>
        <m:oMath>
          <m:acc>
            <m:accPr>
              <m:chr m:val="̈"/>
              <m:ctrlPr>
                <w:ins w:id="135" w:author="Hugo Warin" w:date="2022-05-03T14:03:00Z">
                  <w:rPr>
                    <w:rFonts w:ascii="Cambria Math" w:hAnsi="Cambria Math"/>
                    <w:i/>
                  </w:rPr>
                </w:ins>
              </m:ctrlPr>
            </m:accPr>
            <m:e>
              <m:r>
                <w:ins w:id="136" w:author="Hugo Warin" w:date="2022-05-03T14:03:00Z">
                  <w:rPr>
                    <w:rFonts w:ascii="Cambria Math" w:hAnsi="Cambria Math"/>
                  </w:rPr>
                  <m:t>θ</m:t>
                </w:ins>
              </m:r>
            </m:e>
          </m:acc>
          <m:r>
            <w:ins w:id="137" w:author="Hugo Warin" w:date="2022-05-03T14:02:00Z">
              <w:rPr>
                <w:rFonts w:ascii="Cambria Math" w:hAnsi="Cambria Math"/>
              </w:rPr>
              <m:t>-f</m:t>
            </w:ins>
          </m:r>
          <m:acc>
            <m:accPr>
              <m:chr m:val="̇"/>
              <m:ctrlPr>
                <w:ins w:id="138" w:author="Hugo Warin" w:date="2022-05-03T14:03:00Z">
                  <w:rPr>
                    <w:rFonts w:ascii="Cambria Math" w:hAnsi="Cambria Math"/>
                    <w:i/>
                  </w:rPr>
                </w:ins>
              </m:ctrlPr>
            </m:accPr>
            <m:e>
              <m:r>
                <w:ins w:id="139" w:author="Hugo Warin" w:date="2022-05-03T14:03:00Z">
                  <w:rPr>
                    <w:rFonts w:ascii="Cambria Math" w:hAnsi="Cambria Math"/>
                  </w:rPr>
                  <m:t>θ</m:t>
                </w:ins>
              </m:r>
            </m:e>
          </m:acc>
          <m:r>
            <w:ins w:id="140" w:author="Hugo Warin" w:date="2022-05-03T14:02:00Z">
              <w:rPr>
                <w:rFonts w:ascii="Cambria Math" w:hAnsi="Cambria Math"/>
              </w:rPr>
              <m:t>+</m:t>
            </w:ins>
          </m:r>
          <m:f>
            <m:fPr>
              <m:ctrlPr>
                <w:ins w:id="141" w:author="Hugo Warin" w:date="2022-05-03T14:03:00Z">
                  <w:rPr>
                    <w:rFonts w:ascii="Cambria Math" w:hAnsi="Cambria Math"/>
                    <w:i/>
                  </w:rPr>
                </w:ins>
              </m:ctrlPr>
            </m:fPr>
            <m:num>
              <m:r>
                <w:ins w:id="142" w:author="Hugo Warin" w:date="2022-05-03T14:03:00Z">
                  <w:rPr>
                    <w:rFonts w:ascii="Cambria Math" w:hAnsi="Cambria Math"/>
                  </w:rPr>
                  <m:t>g</m:t>
                </w:ins>
              </m:r>
            </m:num>
            <m:den>
              <m:r>
                <w:ins w:id="143" w:author="Hugo Warin" w:date="2022-05-03T14:03:00Z">
                  <w:rPr>
                    <w:rFonts w:ascii="Cambria Math" w:hAnsi="Cambria Math"/>
                  </w:rPr>
                  <m:t>l</m:t>
                </w:ins>
              </m:r>
            </m:den>
          </m:f>
          <m:func>
            <m:funcPr>
              <m:ctrlPr>
                <w:rPr>
                  <w:rFonts w:ascii="Cambria Math" w:hAnsi="Cambria Math"/>
                  <w:i/>
                </w:rPr>
              </m:ctrlPr>
            </m:funcPr>
            <m:fName>
              <m:r>
                <m:rPr>
                  <m:sty m:val="p"/>
                </m:rPr>
                <w:rPr>
                  <w:rFonts w:ascii="Cambria Math" w:hAnsi="Cambria Math"/>
                </w:rPr>
                <m:t>sin</m:t>
              </m:r>
            </m:fName>
            <m:e>
              <m:r>
                <w:ins w:id="144" w:author="Hugo Warin" w:date="2022-05-03T14:04:00Z">
                  <w:rPr>
                    <w:rFonts w:ascii="Cambria Math" w:hAnsi="Cambria Math"/>
                  </w:rPr>
                  <m:t>θ</m:t>
                </w:ins>
              </m:r>
            </m:e>
          </m:func>
          <m:r>
            <w:ins w:id="145" w:author="Hugo Warin" w:date="2022-05-03T14:03:00Z">
              <w:rPr>
                <w:rFonts w:ascii="Cambria Math" w:hAnsi="Cambria Math"/>
              </w:rPr>
              <m:t>=0</m:t>
            </w:ins>
          </m:r>
        </m:oMath>
      </m:oMathPara>
    </w:p>
    <w:p w14:paraId="2EC5216B" w14:textId="70E1777F" w:rsidR="00B36319" w:rsidRPr="00FA1FB5" w:rsidRDefault="00EA2FA4" w:rsidP="007A345C">
      <w:pPr>
        <w:pStyle w:val="MonParagraphe"/>
        <w:rPr>
          <w:ins w:id="146" w:author="Baptiste Camprubi" w:date="2022-05-03T20:36:00Z"/>
        </w:rPr>
      </w:pPr>
      <w:ins w:id="147" w:author="Baptiste Camprubi" w:date="2022-05-03T20:43:00Z">
        <w:r>
          <w:t xml:space="preserve">A partir de </w:t>
        </w:r>
      </w:ins>
      <w:ins w:id="148" w:author="Baptiste Camprubi" w:date="2022-05-03T20:44:00Z">
        <w:r w:rsidR="00332A88">
          <w:t xml:space="preserve">l’angle </w:t>
        </w:r>
      </w:ins>
      <m:oMath>
        <m:r>
          <w:ins w:id="149" w:author="Baptiste Camprubi" w:date="2022-05-03T20:44:00Z">
            <w:rPr>
              <w:rFonts w:ascii="Cambria Math" w:hAnsi="Cambria Math"/>
            </w:rPr>
            <m:t>θ</m:t>
          </w:ins>
        </m:r>
      </m:oMath>
      <w:ins w:id="150" w:author="Baptiste Camprubi" w:date="2022-05-03T20:44:00Z">
        <w:r w:rsidR="00332A88">
          <w:t xml:space="preserve">, </w:t>
        </w:r>
        <w:r w:rsidR="00556A1B">
          <w:t xml:space="preserve">on peut </w:t>
        </w:r>
      </w:ins>
      <w:ins w:id="151" w:author="Baptiste Camprubi" w:date="2022-05-03T20:45:00Z">
        <w:r w:rsidR="00556A1B">
          <w:t xml:space="preserve">ainsi </w:t>
        </w:r>
      </w:ins>
      <w:ins w:id="152" w:author="Baptiste Camprubi" w:date="2022-05-03T20:44:00Z">
        <w:r w:rsidR="00556A1B">
          <w:t>déterminer l</w:t>
        </w:r>
      </w:ins>
      <w:ins w:id="153" w:author="Baptiste Camprubi" w:date="2022-05-03T20:45:00Z">
        <w:r w:rsidR="00556A1B">
          <w:t xml:space="preserve">es coordonnées du pendule </w:t>
        </w:r>
        <w:r w:rsidR="00153C7B">
          <w:t>à chaque itération du timer</w:t>
        </w:r>
      </w:ins>
      <w:ins w:id="154" w:author="Baptiste Camprubi" w:date="2022-05-03T20:46:00Z">
        <w:r w:rsidR="00153C7B">
          <w:t>, que nous utiliserons pour l’affichage du déplacement.</w:t>
        </w:r>
      </w:ins>
    </w:p>
    <w:p w14:paraId="2516ABCF" w14:textId="77777777" w:rsidR="00FA1FB5" w:rsidRPr="000D0A91" w:rsidRDefault="00FA1FB5" w:rsidP="007A345C">
      <w:pPr>
        <w:pStyle w:val="MonParagraphe"/>
        <w:rPr>
          <w:ins w:id="155" w:author="Hugo Warin" w:date="2022-05-03T14:04:00Z"/>
        </w:rPr>
      </w:pPr>
    </w:p>
    <w:p w14:paraId="22D947D2" w14:textId="6680C7A6" w:rsidR="000D0A91" w:rsidDel="00BF5F73" w:rsidRDefault="000D0A91" w:rsidP="007A345C">
      <w:pPr>
        <w:pStyle w:val="MonParagraphe"/>
        <w:rPr>
          <w:ins w:id="156" w:author="Hugo Warin" w:date="2022-05-03T14:14:00Z"/>
          <w:del w:id="157" w:author="Baptiste Camprubi" w:date="2022-05-03T20:16:00Z"/>
        </w:rPr>
      </w:pPr>
      <w:ins w:id="158" w:author="Hugo Warin" w:date="2022-05-03T14:04:00Z">
        <w:del w:id="159" w:author="Baptiste Camprubi" w:date="2022-05-03T20:16:00Z">
          <w:r w:rsidDel="00BF5F73">
            <w:delText>Avec des conditions initiales définies par l’utilisateur</w:delText>
          </w:r>
        </w:del>
      </w:ins>
    </w:p>
    <w:p w14:paraId="2AEF2D2A" w14:textId="5B438057" w:rsidR="00F75C1B" w:rsidRPr="00696F4F" w:rsidDel="00BF5F73" w:rsidRDefault="00F75C1B">
      <w:pPr>
        <w:pStyle w:val="MonParagraphe"/>
        <w:rPr>
          <w:ins w:id="160" w:author="Hugo Warin" w:date="2022-05-03T13:46:00Z"/>
          <w:del w:id="161" w:author="Baptiste Camprubi" w:date="2022-05-03T20:16:00Z"/>
        </w:rPr>
        <w:pPrChange w:id="162" w:author="Hugo Warin" w:date="2022-05-03T13:50:00Z">
          <w:pPr>
            <w:pStyle w:val="MonTitreSection"/>
          </w:pPr>
        </w:pPrChange>
      </w:pPr>
      <w:ins w:id="163" w:author="Hugo Warin" w:date="2022-05-03T14:14:00Z">
        <w:del w:id="164" w:author="Baptiste Camprubi" w:date="2022-05-03T20:16:00Z">
          <w:r w:rsidDel="00BF5F73">
            <w:delText xml:space="preserve">Le programme doit pouvoir écrire un compte-rendu de simulation ainsi </w:delText>
          </w:r>
        </w:del>
      </w:ins>
      <w:ins w:id="165" w:author="Hugo Warin" w:date="2022-05-03T14:15:00Z">
        <w:del w:id="166" w:author="Baptiste Camprubi" w:date="2022-05-03T20:16:00Z">
          <w:r w:rsidDel="00BF5F73">
            <w:delText>que pouvoir lire un fichier</w:delText>
          </w:r>
        </w:del>
      </w:ins>
    </w:p>
    <w:p w14:paraId="49BEBF33" w14:textId="42C7DEAE" w:rsidR="00427B38" w:rsidDel="00FE3EAF" w:rsidRDefault="007A345C">
      <w:pPr>
        <w:pStyle w:val="MonTitreSection"/>
        <w:rPr>
          <w:del w:id="167" w:author="Hugo Warin" w:date="2022-05-03T13:44:00Z"/>
        </w:rPr>
      </w:pPr>
      <w:ins w:id="168" w:author="Hugo Warin" w:date="2022-05-03T13:48:00Z">
        <w:r>
          <w:t>Principe de l’algorithme</w:t>
        </w:r>
      </w:ins>
      <w:del w:id="169" w:author="Hugo Warin" w:date="2022-05-03T13:44:00Z">
        <w:r w:rsidR="00367ED9" w:rsidDel="007A345C">
          <w:delText>Titre de sous-sous-section</w:delText>
        </w:r>
      </w:del>
    </w:p>
    <w:p w14:paraId="08B6A45D" w14:textId="61CC2D85" w:rsidR="00FE3EAF" w:rsidRDefault="00FE3EAF">
      <w:pPr>
        <w:pStyle w:val="MonTitreSection"/>
        <w:rPr>
          <w:ins w:id="170" w:author="Hugo Warin" w:date="2022-05-03T13:54:00Z"/>
        </w:rPr>
        <w:pPrChange w:id="171" w:author="Hugo Warin" w:date="2022-05-03T13:54:00Z">
          <w:pPr>
            <w:pStyle w:val="MonParagraphe"/>
          </w:pPr>
        </w:pPrChange>
      </w:pPr>
    </w:p>
    <w:p w14:paraId="6A29E9D5" w14:textId="11A0434F" w:rsidR="008075EE" w:rsidRDefault="008075EE">
      <w:pPr>
        <w:pStyle w:val="MonTitreSousSection"/>
        <w:rPr>
          <w:ins w:id="172" w:author="Hugo Warin" w:date="2022-05-03T15:34:00Z"/>
        </w:rPr>
      </w:pPr>
      <w:ins w:id="173" w:author="Hugo Warin" w:date="2022-05-03T15:34:00Z">
        <w:r>
          <w:t>Fonctionnement général</w:t>
        </w:r>
      </w:ins>
    </w:p>
    <w:p w14:paraId="4C42EB37" w14:textId="6EACDE65" w:rsidR="008075EE" w:rsidRDefault="000F7AB5">
      <w:pPr>
        <w:pStyle w:val="MonParagraphe"/>
        <w:rPr>
          <w:ins w:id="174" w:author="Baptiste Camprubi" w:date="2022-05-04T14:22:00Z"/>
        </w:rPr>
      </w:pPr>
      <w:ins w:id="175" w:author="Baptiste Camprubi" w:date="2022-05-04T14:18:00Z">
        <w:r>
          <w:t>Le lancement du programme crée une nouvelle fenêtre d’affichage</w:t>
        </w:r>
      </w:ins>
      <w:ins w:id="176" w:author="Baptiste Camprubi" w:date="2022-05-04T14:22:00Z">
        <w:r>
          <w:t xml:space="preserve"> avec la classe F</w:t>
        </w:r>
      </w:ins>
      <w:ins w:id="177" w:author="Baptiste Camprubi" w:date="2022-05-04T14:23:00Z">
        <w:r>
          <w:t xml:space="preserve">enetre. Les différentes caractéristiques du pendule que l’utilisateur </w:t>
        </w:r>
        <w:r w:rsidR="00567E13">
          <w:t xml:space="preserve">choisit en écrivant dans les différents JTextField </w:t>
        </w:r>
      </w:ins>
      <w:ins w:id="178" w:author="Baptiste Camprubi" w:date="2022-05-04T14:24:00Z">
        <w:r w:rsidR="00567E13">
          <w:t>et en utilisant le JSlider sont collectées et sont paramètre dans le constructeur du Pendule. Lorsque l’utilisateu</w:t>
        </w:r>
      </w:ins>
      <w:ins w:id="179" w:author="Baptiste Camprubi" w:date="2022-05-04T14:25:00Z">
        <w:r w:rsidR="00567E13">
          <w:t>r appuie sur Lancer, la simulation se lance. Au moment de l’impact entre le marteau et l’éprouvette,</w:t>
        </w:r>
      </w:ins>
      <w:ins w:id="180" w:author="Baptiste Camprubi" w:date="2022-05-04T14:27:00Z">
        <w:r w:rsidR="00567E13">
          <w:t xml:space="preserve"> pour déterminer si l’éprouvette est </w:t>
        </w:r>
        <w:del w:id="181" w:author="Hugo Warin" w:date="2022-05-04T14:38:00Z">
          <w:r w:rsidR="00567E13" w:rsidDel="007775D2">
            <w:delText xml:space="preserve">brisée, </w:delText>
          </w:r>
        </w:del>
      </w:ins>
      <w:ins w:id="182" w:author="Baptiste Camprubi" w:date="2022-05-04T14:25:00Z">
        <w:del w:id="183" w:author="Hugo Warin" w:date="2022-05-04T14:38:00Z">
          <w:r w:rsidR="00567E13" w:rsidDel="007775D2">
            <w:delText xml:space="preserve"> l’énergie</w:delText>
          </w:r>
        </w:del>
      </w:ins>
      <w:ins w:id="184" w:author="Hugo Warin" w:date="2022-05-04T14:38:00Z">
        <w:r w:rsidR="007775D2">
          <w:t>brisée, l’énergie</w:t>
        </w:r>
      </w:ins>
      <w:ins w:id="185" w:author="Baptiste Camprubi" w:date="2022-05-04T14:25:00Z">
        <w:r w:rsidR="00567E13">
          <w:t xml:space="preserve"> </w:t>
        </w:r>
      </w:ins>
      <w:ins w:id="186" w:author="Baptiste Camprubi" w:date="2022-05-04T14:26:00Z">
        <w:r w:rsidR="00567E13">
          <w:t>cinétique du pendule est comparée à la résilience du matériau</w:t>
        </w:r>
      </w:ins>
      <w:ins w:id="187" w:author="Baptiste Camprubi" w:date="2022-05-04T14:27:00Z">
        <w:r w:rsidR="00567E13">
          <w:t>.</w:t>
        </w:r>
      </w:ins>
    </w:p>
    <w:p w14:paraId="6D9E720A" w14:textId="275458A4" w:rsidR="000F7AB5" w:rsidRPr="003F21B0" w:rsidDel="00567E13" w:rsidRDefault="000F7AB5">
      <w:pPr>
        <w:pStyle w:val="MonParagraphe"/>
        <w:rPr>
          <w:ins w:id="188" w:author="Hugo Warin" w:date="2022-05-03T15:34:00Z"/>
          <w:del w:id="189" w:author="Baptiste Camprubi" w:date="2022-05-04T14:27:00Z"/>
        </w:rPr>
        <w:pPrChange w:id="190" w:author="Hugo Warin" w:date="2022-05-03T15:34:00Z">
          <w:pPr>
            <w:pStyle w:val="MonTitreSousSection"/>
          </w:pPr>
        </w:pPrChange>
      </w:pPr>
    </w:p>
    <w:p w14:paraId="6CCA9EDB" w14:textId="61DF823D" w:rsidR="00CD0269" w:rsidRDefault="00CD0269">
      <w:pPr>
        <w:pStyle w:val="MonTitreSousSection"/>
        <w:rPr>
          <w:ins w:id="191" w:author="Hugo Warin" w:date="2022-05-03T14:29:00Z"/>
        </w:rPr>
        <w:pPrChange w:id="192" w:author="Hugo Warin" w:date="2022-05-03T14:30:00Z">
          <w:pPr>
            <w:pStyle w:val="MonParagraphe"/>
          </w:pPr>
        </w:pPrChange>
      </w:pPr>
      <w:ins w:id="193" w:author="Hugo Warin" w:date="2022-05-03T14:29:00Z">
        <w:r>
          <w:t>Rés</w:t>
        </w:r>
      </w:ins>
      <w:ins w:id="194" w:author="Hugo Warin" w:date="2022-05-03T14:30:00Z">
        <w:r>
          <w:t>olution de l’équation différentielle</w:t>
        </w:r>
      </w:ins>
      <w:ins w:id="195" w:author="Baptiste Camprubi" w:date="2022-05-03T20:48:00Z">
        <w:r w:rsidR="00403CD6">
          <w:t xml:space="preserve"> et calcul des coordonnée</w:t>
        </w:r>
        <w:r w:rsidR="00255C69">
          <w:t>s</w:t>
        </w:r>
      </w:ins>
    </w:p>
    <w:p w14:paraId="35B9EEB4" w14:textId="3A12581A" w:rsidR="00427B38" w:rsidDel="000D0A91" w:rsidRDefault="00FE3EAF" w:rsidP="00FE3EAF">
      <w:pPr>
        <w:pStyle w:val="MonParagraphe"/>
        <w:rPr>
          <w:del w:id="196" w:author="Hugo Warin" w:date="2022-05-03T13:44:00Z"/>
        </w:rPr>
      </w:pPr>
      <w:ins w:id="197" w:author="Hugo Warin" w:date="2022-05-03T13:54:00Z">
        <w:r>
          <w:t xml:space="preserve">La fonctionnalité principale </w:t>
        </w:r>
      </w:ins>
      <w:ins w:id="198" w:author="Hugo Warin" w:date="2022-05-03T13:55:00Z">
        <w:r>
          <w:t>du programme est donc la résolution d’une équation différentielle non linéaire de second ordre</w:t>
        </w:r>
      </w:ins>
      <w:ins w:id="199" w:author="Hugo Warin" w:date="2022-05-03T13:56:00Z">
        <w:r>
          <w:t xml:space="preserve">. </w:t>
        </w:r>
      </w:ins>
      <w:del w:id="200" w:author="Hugo Warin" w:date="2022-05-03T13:44:00Z">
        <w:r w:rsidR="00367ED9" w:rsidDel="007A345C">
          <w:delText>Paragraphe …</w:delText>
        </w:r>
      </w:del>
    </w:p>
    <w:p w14:paraId="3CA2393A" w14:textId="367A2FA7" w:rsidR="000D0A91" w:rsidRDefault="000D0A91" w:rsidP="00FE3EAF">
      <w:pPr>
        <w:pStyle w:val="MonParagraphe"/>
        <w:rPr>
          <w:ins w:id="201" w:author="Hugo Warin" w:date="2022-05-03T14:04:00Z"/>
        </w:rPr>
      </w:pPr>
    </w:p>
    <w:p w14:paraId="0882DB62" w14:textId="1F3E99F4" w:rsidR="000D0A91" w:rsidRDefault="000D0A91" w:rsidP="00FE3EAF">
      <w:pPr>
        <w:pStyle w:val="MonParagraphe"/>
        <w:rPr>
          <w:ins w:id="202" w:author="Hugo Warin" w:date="2022-05-03T14:11:00Z"/>
        </w:rPr>
      </w:pPr>
      <w:ins w:id="203" w:author="Hugo Warin" w:date="2022-05-03T14:04:00Z">
        <w:r>
          <w:t xml:space="preserve">Pour cela, nous avons utilisé un schéma </w:t>
        </w:r>
      </w:ins>
      <w:ins w:id="204" w:author="Hugo Warin" w:date="2022-05-03T14:05:00Z">
        <w:r>
          <w:t>Euler explicite</w:t>
        </w:r>
      </w:ins>
      <w:ins w:id="205" w:author="Hugo Warin" w:date="2022-05-03T14:10:00Z">
        <w:r>
          <w:t xml:space="preserve">. Ce schéma </w:t>
        </w:r>
      </w:ins>
      <w:ins w:id="206" w:author="Hugo Warin" w:date="2022-05-03T14:11:00Z">
        <w:r>
          <w:t>nécessite</w:t>
        </w:r>
      </w:ins>
      <w:ins w:id="207" w:author="Hugo Warin" w:date="2022-05-03T14:10:00Z">
        <w:r>
          <w:t xml:space="preserve"> un pas de temps</w:t>
        </w:r>
      </w:ins>
      <w:ins w:id="208" w:author="Hugo Warin" w:date="2022-05-03T14:11:00Z">
        <w:r>
          <w:t xml:space="preserve"> faible pour fonctionner, nous avons choisi ici un temps de 15 ms, soit une fréquence de 60 Hz. Le code est le suivant :</w:t>
        </w:r>
      </w:ins>
    </w:p>
    <w:p w14:paraId="3FA4F8E3" w14:textId="206CA657" w:rsidR="000D0A91" w:rsidRDefault="000D0A91">
      <w:pPr>
        <w:pStyle w:val="MonParagraphe"/>
        <w:rPr>
          <w:ins w:id="209" w:author="Hugo Warin" w:date="2022-05-03T14:04:00Z"/>
        </w:rPr>
        <w:pPrChange w:id="210" w:author="Hugo Warin" w:date="2022-05-03T13:54:00Z">
          <w:pPr>
            <w:pStyle w:val="MonTitreSection"/>
          </w:pPr>
        </w:pPrChange>
      </w:pPr>
      <w:ins w:id="211" w:author="Hugo Warin" w:date="2022-05-03T14:11:00Z">
        <w:r w:rsidRPr="000D0A91">
          <w:rPr>
            <w:noProof/>
          </w:rPr>
          <w:drawing>
            <wp:inline distT="0" distB="0" distL="0" distR="0" wp14:anchorId="03361A72" wp14:editId="3547BCC9">
              <wp:extent cx="6120130" cy="422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22910"/>
                      </a:xfrm>
                      <a:prstGeom prst="rect">
                        <a:avLst/>
                      </a:prstGeom>
                    </pic:spPr>
                  </pic:pic>
                </a:graphicData>
              </a:graphic>
            </wp:inline>
          </w:drawing>
        </w:r>
      </w:ins>
    </w:p>
    <w:p w14:paraId="39074DCD" w14:textId="227AC72B" w:rsidR="00427B38" w:rsidDel="00F75C1B" w:rsidRDefault="00F75C1B" w:rsidP="00FE3EAF">
      <w:pPr>
        <w:pStyle w:val="MonParagraphe"/>
        <w:rPr>
          <w:del w:id="212" w:author="Hugo Warin" w:date="2022-05-03T13:44:00Z"/>
        </w:rPr>
      </w:pPr>
      <w:ins w:id="213" w:author="Hugo Warin" w:date="2022-05-03T14:12:00Z">
        <w:del w:id="214" w:author="Baptiste Camprubi" w:date="2022-05-03T20:14:00Z">
          <w:r w:rsidDel="00CE6C83">
            <w:delText>Theta</w:delText>
          </w:r>
        </w:del>
      </w:ins>
      <w:ins w:id="215" w:author="Baptiste Camprubi" w:date="2022-05-03T20:14:00Z">
        <w:r w:rsidR="00CE6C83">
          <w:t>Thêta</w:t>
        </w:r>
      </w:ins>
      <w:ins w:id="216" w:author="Hugo Warin" w:date="2022-05-03T14:12:00Z">
        <w:r>
          <w:t xml:space="preserve"> correspond à l’angle du pendule et </w:t>
        </w:r>
        <w:del w:id="217" w:author="Baptiste Camprubi" w:date="2022-05-03T20:14:00Z">
          <w:r w:rsidDel="00CE6C83">
            <w:delText>omega</w:delText>
          </w:r>
        </w:del>
      </w:ins>
      <w:ins w:id="218" w:author="Baptiste Camprubi" w:date="2022-05-03T20:14:00Z">
        <w:r w:rsidR="00CE6C83">
          <w:t>oméga</w:t>
        </w:r>
      </w:ins>
      <w:ins w:id="219" w:author="Hugo Warin" w:date="2022-05-03T14:12:00Z">
        <w:r>
          <w:t xml:space="preserve"> à la vitesse angulaire. La méthode d’Euler est une méthode par incrémentation qui fonctionne sur des app</w:t>
        </w:r>
      </w:ins>
      <w:ins w:id="220" w:author="Hugo Warin" w:date="2022-05-03T14:13:00Z">
        <w:r>
          <w:t>roximations, c’est pour cela que le temps entre deux calculs doit être faible</w:t>
        </w:r>
      </w:ins>
      <w:ins w:id="221" w:author="Hugo Warin" w:date="2022-05-03T14:14:00Z">
        <w:r>
          <w:t>.</w:t>
        </w:r>
      </w:ins>
      <w:del w:id="222" w:author="Hugo Warin" w:date="2022-05-03T13:44:00Z">
        <w:r w:rsidR="00367ED9" w:rsidDel="007A345C">
          <w:delText>Liste :</w:delText>
        </w:r>
      </w:del>
    </w:p>
    <w:p w14:paraId="0126EE11" w14:textId="4D87BF51" w:rsidR="00F75C1B" w:rsidRDefault="00F75C1B" w:rsidP="00FE3EAF">
      <w:pPr>
        <w:pStyle w:val="MonParagraphe"/>
        <w:rPr>
          <w:ins w:id="223" w:author="Hugo Warin" w:date="2022-05-03T14:15:00Z"/>
        </w:rPr>
      </w:pPr>
    </w:p>
    <w:p w14:paraId="3B474E68" w14:textId="2908DBF4" w:rsidR="00CD0269" w:rsidRDefault="00F75C1B">
      <w:pPr>
        <w:pStyle w:val="MonParagraphe"/>
        <w:ind w:firstLine="0"/>
        <w:rPr>
          <w:ins w:id="224" w:author="Baptiste Camprubi" w:date="2022-05-03T20:49:00Z"/>
        </w:rPr>
        <w:pPrChange w:id="225" w:author="Baptiste Camprubi" w:date="2022-05-03T20:53:00Z">
          <w:pPr>
            <w:pStyle w:val="MonParagraphe"/>
          </w:pPr>
        </w:pPrChange>
      </w:pPr>
      <w:ins w:id="226" w:author="Hugo Warin" w:date="2022-05-03T14:15:00Z">
        <w:del w:id="227" w:author="Baptiste Camprubi" w:date="2022-05-03T20:14:00Z">
          <w:r w:rsidDel="00CE6C83">
            <w:delText>Theta</w:delText>
          </w:r>
        </w:del>
      </w:ins>
      <w:ins w:id="228" w:author="Baptiste Camprubi" w:date="2022-05-03T20:14:00Z">
        <w:r w:rsidR="00CE6C83">
          <w:t>Thêta</w:t>
        </w:r>
      </w:ins>
      <w:ins w:id="229" w:author="Hugo Warin" w:date="2022-05-03T14:15:00Z">
        <w:r>
          <w:t xml:space="preserve"> et </w:t>
        </w:r>
        <w:del w:id="230" w:author="Baptiste Camprubi" w:date="2022-05-03T20:14:00Z">
          <w:r w:rsidDel="00CE6C83">
            <w:delText>omega</w:delText>
          </w:r>
        </w:del>
      </w:ins>
      <w:ins w:id="231" w:author="Baptiste Camprubi" w:date="2022-05-03T20:14:00Z">
        <w:r w:rsidR="00CE6C83">
          <w:t>oméga</w:t>
        </w:r>
      </w:ins>
      <w:ins w:id="232" w:author="Hugo Warin" w:date="2022-05-03T14:15:00Z">
        <w:r>
          <w:t xml:space="preserve"> sont des LinkedList, nous avons fait </w:t>
        </w:r>
      </w:ins>
      <w:ins w:id="233" w:author="Baptiste Camprubi" w:date="2022-05-03T20:48:00Z">
        <w:r w:rsidR="00255C69">
          <w:t>ce</w:t>
        </w:r>
      </w:ins>
      <w:ins w:id="234" w:author="Hugo Warin" w:date="2022-05-03T14:15:00Z">
        <w:del w:id="235" w:author="Baptiste Camprubi" w:date="2022-05-03T20:48:00Z">
          <w:r w:rsidDel="00255C69">
            <w:delText>que</w:delText>
          </w:r>
        </w:del>
        <w:r>
          <w:t xml:space="preserve"> choix car il y a beaucoup </w:t>
        </w:r>
      </w:ins>
      <w:ins w:id="236" w:author="Hugo Warin" w:date="2022-05-03T14:16:00Z">
        <w:r>
          <w:t>d’ajout en fin de liste</w:t>
        </w:r>
      </w:ins>
      <w:ins w:id="237" w:author="Baptiste Camprubi" w:date="2022-05-03T20:48:00Z">
        <w:r w:rsidR="00255C69">
          <w:t>.</w:t>
        </w:r>
      </w:ins>
      <w:ins w:id="238" w:author="Hugo Warin" w:date="2022-05-03T14:29:00Z">
        <w:del w:id="239" w:author="Baptiste Camprubi" w:date="2022-05-03T20:48:00Z">
          <w:r w:rsidR="00CD0269" w:rsidDel="00255C69">
            <w:delText>, on ne parcour</w:delText>
          </w:r>
        </w:del>
        <w:del w:id="240" w:author="Baptiste Camprubi" w:date="2022-05-03T20:46:00Z">
          <w:r w:rsidR="00CD0269" w:rsidDel="00B04F23">
            <w:delText>e</w:delText>
          </w:r>
        </w:del>
        <w:del w:id="241" w:author="Baptiste Camprubi" w:date="2022-05-03T20:48:00Z">
          <w:r w:rsidR="00CD0269" w:rsidDel="00255C69">
            <w:delText xml:space="preserve"> qu’une seule fois la liste en entier.</w:delText>
          </w:r>
        </w:del>
      </w:ins>
    </w:p>
    <w:p w14:paraId="53EAEF5D" w14:textId="4BDA456E" w:rsidR="006E203B" w:rsidRDefault="0016277D">
      <w:pPr>
        <w:pStyle w:val="MonParagraphe"/>
        <w:ind w:firstLine="0"/>
        <w:rPr>
          <w:ins w:id="242" w:author="Baptiste Camprubi" w:date="2022-05-03T20:50:00Z"/>
        </w:rPr>
        <w:pPrChange w:id="243" w:author="Baptiste Camprubi" w:date="2022-05-03T20:53:00Z">
          <w:pPr>
            <w:pStyle w:val="MonParagraphe"/>
          </w:pPr>
        </w:pPrChange>
      </w:pPr>
      <w:ins w:id="244" w:author="Baptiste Camprubi" w:date="2022-05-03T20:49:00Z">
        <w:r>
          <w:t>Le</w:t>
        </w:r>
      </w:ins>
      <w:ins w:id="245" w:author="Baptiste Camprubi" w:date="2022-05-03T20:50:00Z">
        <w:r>
          <w:t>s coordonnées d</w:t>
        </w:r>
      </w:ins>
      <w:ins w:id="246" w:author="Baptiste Camprubi" w:date="2022-05-03T20:52:00Z">
        <w:r w:rsidR="00B158F2">
          <w:t>es extrémités du</w:t>
        </w:r>
      </w:ins>
      <w:ins w:id="247" w:author="Baptiste Camprubi" w:date="2022-05-03T20:50:00Z">
        <w:r>
          <w:t xml:space="preserve"> marteau sont déterminées par le calcul suivant :</w:t>
        </w:r>
      </w:ins>
    </w:p>
    <w:p w14:paraId="40A84E5A" w14:textId="03E5BA1B" w:rsidR="0016277D" w:rsidRPr="0016277D" w:rsidRDefault="00BB5977">
      <w:pPr>
        <w:pStyle w:val="MonParagraphe"/>
        <w:rPr>
          <w:ins w:id="248" w:author="Baptiste Camprubi" w:date="2022-05-03T20:49:00Z"/>
          <w:lang w:val="en-US"/>
          <w:rPrChange w:id="249" w:author="Baptiste Camprubi" w:date="2022-05-03T20:50:00Z">
            <w:rPr>
              <w:ins w:id="250" w:author="Baptiste Camprubi" w:date="2022-05-03T20:49:00Z"/>
            </w:rPr>
          </w:rPrChange>
        </w:rPr>
      </w:pPr>
      <w:ins w:id="251" w:author="Baptiste Camprubi" w:date="2022-05-03T20:51:00Z">
        <w:r w:rsidRPr="00BB5977">
          <w:rPr>
            <w:noProof/>
            <w:lang w:val="en-US"/>
          </w:rPr>
          <w:drawing>
            <wp:inline distT="0" distB="0" distL="0" distR="0" wp14:anchorId="1F216119" wp14:editId="0E6D8D28">
              <wp:extent cx="4930140" cy="395856"/>
              <wp:effectExtent l="0" t="0" r="381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432" b="-1"/>
                      <a:stretch/>
                    </pic:blipFill>
                    <pic:spPr bwMode="auto">
                      <a:xfrm>
                        <a:off x="0" y="0"/>
                        <a:ext cx="4930567" cy="395890"/>
                      </a:xfrm>
                      <a:prstGeom prst="rect">
                        <a:avLst/>
                      </a:prstGeom>
                      <a:ln>
                        <a:noFill/>
                      </a:ln>
                      <a:extLst>
                        <a:ext uri="{53640926-AAD7-44D8-BBD7-CCE9431645EC}">
                          <a14:shadowObscured xmlns:a14="http://schemas.microsoft.com/office/drawing/2010/main"/>
                        </a:ext>
                      </a:extLst>
                    </pic:spPr>
                  </pic:pic>
                </a:graphicData>
              </a:graphic>
            </wp:inline>
          </w:drawing>
        </w:r>
      </w:ins>
    </w:p>
    <w:p w14:paraId="348EC8D1" w14:textId="1F50D4F8" w:rsidR="008D6117" w:rsidRDefault="000C22DF" w:rsidP="000C22DF">
      <w:pPr>
        <w:pStyle w:val="MonParagraphe"/>
        <w:ind w:firstLine="0"/>
        <w:rPr>
          <w:ins w:id="252" w:author="Baptiste Camprubi" w:date="2022-05-03T20:53:00Z"/>
        </w:rPr>
      </w:pPr>
      <w:ins w:id="253" w:author="Baptiste Camprubi" w:date="2022-05-03T20:53:00Z">
        <w:r w:rsidRPr="000C22DF">
          <w:rPr>
            <w:rPrChange w:id="254" w:author="Baptiste Camprubi" w:date="2022-05-03T20:53:00Z">
              <w:rPr>
                <w:lang w:val="en-US"/>
              </w:rPr>
            </w:rPrChange>
          </w:rPr>
          <w:t xml:space="preserve">Le Marteau est ensuite </w:t>
        </w:r>
        <w:del w:id="255" w:author="Hugo Warin" w:date="2022-05-04T14:38:00Z">
          <w:r w:rsidRPr="000C22DF" w:rsidDel="007775D2">
            <w:rPr>
              <w:rPrChange w:id="256" w:author="Baptiste Camprubi" w:date="2022-05-03T20:53:00Z">
                <w:rPr>
                  <w:lang w:val="en-US"/>
                </w:rPr>
              </w:rPrChange>
            </w:rPr>
            <w:delText>d</w:delText>
          </w:r>
          <w:r w:rsidDel="007775D2">
            <w:delText>essinée</w:delText>
          </w:r>
        </w:del>
      </w:ins>
      <w:ins w:id="257" w:author="Hugo Warin" w:date="2022-05-04T14:38:00Z">
        <w:r w:rsidR="007775D2" w:rsidRPr="000C22DF">
          <w:rPr>
            <w:rPrChange w:id="258" w:author="Baptiste Camprubi" w:date="2022-05-03T20:53:00Z">
              <w:rPr/>
            </w:rPrChange>
          </w:rPr>
          <w:t>d</w:t>
        </w:r>
        <w:r w:rsidR="007775D2">
          <w:t>essiné</w:t>
        </w:r>
      </w:ins>
      <w:ins w:id="259" w:author="Baptiste Camprubi" w:date="2022-05-03T20:53:00Z">
        <w:r>
          <w:t xml:space="preserve"> de la façon suivante : </w:t>
        </w:r>
      </w:ins>
    </w:p>
    <w:p w14:paraId="5D2F1303" w14:textId="14A8FD53" w:rsidR="000C22DF" w:rsidRDefault="000C22DF" w:rsidP="000C22DF">
      <w:pPr>
        <w:pStyle w:val="MonParagraphe"/>
        <w:ind w:firstLine="0"/>
        <w:rPr>
          <w:ins w:id="260" w:author="Baptiste Camprubi" w:date="2022-05-03T20:54:00Z"/>
        </w:rPr>
      </w:pPr>
      <w:ins w:id="261" w:author="Baptiste Camprubi" w:date="2022-05-03T20:53:00Z">
        <w:r w:rsidRPr="000C22DF">
          <w:rPr>
            <w:noProof/>
          </w:rPr>
          <w:drawing>
            <wp:inline distT="0" distB="0" distL="0" distR="0" wp14:anchorId="0FCAD4F1" wp14:editId="4EF7D4BC">
              <wp:extent cx="5616083" cy="383598"/>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800" b="16203"/>
                      <a:stretch/>
                    </pic:blipFill>
                    <pic:spPr bwMode="auto">
                      <a:xfrm>
                        <a:off x="0" y="0"/>
                        <a:ext cx="5624047" cy="384142"/>
                      </a:xfrm>
                      <a:prstGeom prst="rect">
                        <a:avLst/>
                      </a:prstGeom>
                      <a:ln>
                        <a:noFill/>
                      </a:ln>
                      <a:extLst>
                        <a:ext uri="{53640926-AAD7-44D8-BBD7-CCE9431645EC}">
                          <a14:shadowObscured xmlns:a14="http://schemas.microsoft.com/office/drawing/2010/main"/>
                        </a:ext>
                      </a:extLst>
                    </pic:spPr>
                  </pic:pic>
                </a:graphicData>
              </a:graphic>
            </wp:inline>
          </w:drawing>
        </w:r>
      </w:ins>
    </w:p>
    <w:p w14:paraId="3E2E6276" w14:textId="77777777" w:rsidR="00FB59BF" w:rsidRPr="0029131F" w:rsidRDefault="00FB59BF">
      <w:pPr>
        <w:pStyle w:val="MonParagraphe"/>
        <w:ind w:firstLine="0"/>
        <w:rPr>
          <w:ins w:id="262" w:author="Hugo Warin" w:date="2022-05-03T14:15:00Z"/>
        </w:rPr>
        <w:pPrChange w:id="263" w:author="Baptiste Camprubi" w:date="2022-05-03T20:53:00Z">
          <w:pPr>
            <w:pStyle w:val="MonTitreSection"/>
          </w:pPr>
        </w:pPrChange>
      </w:pPr>
    </w:p>
    <w:p w14:paraId="68408637" w14:textId="121B7A48" w:rsidR="00427B38" w:rsidDel="007A345C" w:rsidRDefault="00CD0269">
      <w:pPr>
        <w:pStyle w:val="MonTitreSousSection"/>
        <w:rPr>
          <w:del w:id="264" w:author="Hugo Warin" w:date="2022-05-03T13:44:00Z"/>
        </w:rPr>
        <w:pPrChange w:id="265" w:author="Hugo Warin" w:date="2022-05-03T14:30:00Z">
          <w:pPr>
            <w:pStyle w:val="MonTitreSection"/>
          </w:pPr>
        </w:pPrChange>
      </w:pPr>
      <w:ins w:id="266" w:author="Hugo Warin" w:date="2022-05-03T14:30:00Z">
        <w:r>
          <w:t xml:space="preserve">Lecture du fichier </w:t>
        </w:r>
      </w:ins>
      <w:ins w:id="267" w:author="Hugo Warin" w:date="2022-05-03T14:31:00Z">
        <w:r>
          <w:t>de la base de données de matériaux</w:t>
        </w:r>
      </w:ins>
      <w:del w:id="268" w:author="Hugo Warin" w:date="2022-05-03T13:44:00Z">
        <w:r w:rsidR="00367ED9" w:rsidDel="007A345C">
          <w:delText>Item 1</w:delText>
        </w:r>
      </w:del>
    </w:p>
    <w:p w14:paraId="0E69D688" w14:textId="117CE894" w:rsidR="00427B38" w:rsidDel="007A345C" w:rsidRDefault="00367ED9">
      <w:pPr>
        <w:pStyle w:val="MonTitreSousSection"/>
        <w:rPr>
          <w:del w:id="269" w:author="Hugo Warin" w:date="2022-05-03T13:44:00Z"/>
        </w:rPr>
        <w:pPrChange w:id="270" w:author="Hugo Warin" w:date="2022-05-03T14:30:00Z">
          <w:pPr>
            <w:pStyle w:val="MonTitreSection"/>
          </w:pPr>
        </w:pPrChange>
      </w:pPr>
      <w:del w:id="271" w:author="Hugo Warin" w:date="2022-05-03T13:44:00Z">
        <w:r w:rsidDel="007A345C">
          <w:delText>Item 2</w:delText>
        </w:r>
      </w:del>
    </w:p>
    <w:p w14:paraId="0D57DE20" w14:textId="01794145" w:rsidR="00427B38" w:rsidDel="007A345C" w:rsidRDefault="00367ED9">
      <w:pPr>
        <w:pStyle w:val="MonTitreSousSection"/>
        <w:rPr>
          <w:del w:id="272" w:author="Hugo Warin" w:date="2022-05-03T13:44:00Z"/>
        </w:rPr>
        <w:pPrChange w:id="273" w:author="Hugo Warin" w:date="2022-05-03T14:30:00Z">
          <w:pPr>
            <w:pStyle w:val="MonTitreSection"/>
          </w:pPr>
        </w:pPrChange>
      </w:pPr>
      <w:del w:id="274" w:author="Hugo Warin" w:date="2022-05-03T13:44:00Z">
        <w:r w:rsidDel="007A345C">
          <w:delText>Une figure présente</w:delText>
        </w:r>
        <w:r w:rsidR="00BA0EA2" w:rsidDel="007A345C">
          <w:delText xml:space="preserve">, comme la </w:delText>
        </w:r>
        <w:r w:rsidR="00BA0EA2" w:rsidDel="007A345C">
          <w:fldChar w:fldCharType="begin"/>
        </w:r>
        <w:r w:rsidR="00BA0EA2" w:rsidDel="007A345C">
          <w:delInstrText xml:space="preserve"> REF _Ref491244179 \h </w:delInstrText>
        </w:r>
        <w:r w:rsidR="00BA0EA2" w:rsidDel="007A345C">
          <w:fldChar w:fldCharType="separate"/>
        </w:r>
        <w:r w:rsidR="007A345C" w:rsidDel="007A345C">
          <w:delText xml:space="preserve">Figure </w:delText>
        </w:r>
        <w:r w:rsidR="007A345C" w:rsidDel="007A345C">
          <w:rPr>
            <w:noProof/>
          </w:rPr>
          <w:delText>1</w:delText>
        </w:r>
        <w:r w:rsidR="00BA0EA2" w:rsidDel="007A345C">
          <w:fldChar w:fldCharType="end"/>
        </w:r>
        <w:r w:rsidR="00BA0EA2" w:rsidDel="007A345C">
          <w:delText xml:space="preserve">, doit nécessairement être </w:delText>
        </w:r>
        <w:r w:rsidDel="007A345C">
          <w:delText>citée</w:delText>
        </w:r>
        <w:r w:rsidR="00BA0EA2" w:rsidDel="007A345C">
          <w:delText>, décrite et commentée</w:delText>
        </w:r>
        <w:r w:rsidDel="007A345C">
          <w:delText xml:space="preserve"> dans le texte.</w:delText>
        </w:r>
      </w:del>
    </w:p>
    <w:p w14:paraId="7EF1265F" w14:textId="23C991F7" w:rsidR="00A23267" w:rsidDel="007A345C" w:rsidRDefault="00A23267">
      <w:pPr>
        <w:pStyle w:val="MonTitreSousSection"/>
        <w:rPr>
          <w:del w:id="275" w:author="Hugo Warin" w:date="2022-05-03T13:44:00Z"/>
        </w:rPr>
        <w:pPrChange w:id="276" w:author="Hugo Warin" w:date="2022-05-03T14:30:00Z">
          <w:pPr>
            <w:pStyle w:val="MonTitreSection"/>
          </w:pPr>
        </w:pPrChange>
      </w:pPr>
    </w:p>
    <w:p w14:paraId="4A8F83BC" w14:textId="77777777" w:rsidR="007A345C" w:rsidRDefault="007A345C">
      <w:pPr>
        <w:pStyle w:val="MonTitreSousSection"/>
        <w:rPr>
          <w:ins w:id="277" w:author="Hugo Warin" w:date="2022-05-03T13:42:00Z"/>
        </w:rPr>
        <w:pPrChange w:id="278" w:author="Hugo Warin" w:date="2022-05-03T14:30:00Z">
          <w:pPr>
            <w:pStyle w:val="MonTitreSection"/>
          </w:pPr>
        </w:pPrChange>
      </w:pPr>
    </w:p>
    <w:p w14:paraId="73BE476E" w14:textId="761ACDCE" w:rsidR="00CD0269" w:rsidRDefault="00CD0269" w:rsidP="00CD0269">
      <w:pPr>
        <w:pStyle w:val="MonParagraphe"/>
        <w:rPr>
          <w:ins w:id="279" w:author="Hugo Warin" w:date="2022-05-03T14:34:00Z"/>
        </w:rPr>
      </w:pPr>
      <w:ins w:id="280" w:author="Hugo Warin" w:date="2022-05-03T14:31:00Z">
        <w:r>
          <w:t xml:space="preserve">Les matériaux </w:t>
        </w:r>
        <w:proofErr w:type="gramStart"/>
        <w:r>
          <w:t>c</w:t>
        </w:r>
      </w:ins>
      <w:ins w:id="281" w:author="Hugo Warin" w:date="2022-05-03T14:32:00Z">
        <w:r>
          <w:t>rée</w:t>
        </w:r>
      </w:ins>
      <w:ins w:id="282" w:author="Baptiste Camprubi" w:date="2022-05-03T20:54:00Z">
        <w:r w:rsidR="00FB59BF">
          <w:t>s</w:t>
        </w:r>
      </w:ins>
      <w:proofErr w:type="gramEnd"/>
      <w:ins w:id="283" w:author="Hugo Warin" w:date="2022-05-03T14:32:00Z">
        <w:del w:id="284" w:author="Baptiste Camprubi" w:date="2022-05-03T20:54:00Z">
          <w:r w:rsidDel="00FB59BF">
            <w:delText>r</w:delText>
          </w:r>
        </w:del>
        <w:r>
          <w:t xml:space="preserve"> sont présent</w:t>
        </w:r>
      </w:ins>
      <w:ins w:id="285" w:author="Baptiste Camprubi" w:date="2022-05-04T14:17:00Z">
        <w:r w:rsidR="0029131F">
          <w:t>s</w:t>
        </w:r>
      </w:ins>
      <w:ins w:id="286" w:author="Hugo Warin" w:date="2022-05-03T14:32:00Z">
        <w:r>
          <w:t xml:space="preserve"> dans un fichier texte. Cependant, il faut que le programme puisse lire ces don</w:t>
        </w:r>
      </w:ins>
      <w:ins w:id="287" w:author="Baptiste Camprubi" w:date="2022-05-03T21:04:00Z">
        <w:r w:rsidR="006C11C8">
          <w:t>n</w:t>
        </w:r>
      </w:ins>
      <w:ins w:id="288" w:author="Hugo Warin" w:date="2022-05-03T14:32:00Z">
        <w:del w:id="289" w:author="Baptiste Camprubi" w:date="2022-05-03T21:04:00Z">
          <w:r w:rsidDel="006C11C8">
            <w:delText>n</w:delText>
          </w:r>
        </w:del>
        <w:r>
          <w:t>ées, pour cela, nous avons utilisé un Buffered</w:t>
        </w:r>
      </w:ins>
      <w:ins w:id="290" w:author="Hugo Warin" w:date="2022-05-03T14:33:00Z">
        <w:r>
          <w:t>Reader</w:t>
        </w:r>
      </w:ins>
      <w:ins w:id="291" w:author="Hugo Warin" w:date="2022-05-03T14:34:00Z">
        <w:r>
          <w:t>. Le code est le suivant :</w:t>
        </w:r>
      </w:ins>
    </w:p>
    <w:p w14:paraId="1E5C835F" w14:textId="6B83160D" w:rsidR="00CD0269" w:rsidRDefault="00CD0269" w:rsidP="00CD0269">
      <w:pPr>
        <w:pStyle w:val="MonParagraphe"/>
        <w:rPr>
          <w:ins w:id="292" w:author="Hugo Warin" w:date="2022-05-03T14:31:00Z"/>
        </w:rPr>
      </w:pPr>
      <w:ins w:id="293" w:author="Hugo Warin" w:date="2022-05-03T14:35:00Z">
        <w:r w:rsidRPr="00CD0269">
          <w:rPr>
            <w:noProof/>
          </w:rPr>
          <w:lastRenderedPageBreak/>
          <w:drawing>
            <wp:inline distT="0" distB="0" distL="0" distR="0" wp14:anchorId="1EF1EFCE" wp14:editId="247CBCA7">
              <wp:extent cx="6120130" cy="14712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471295"/>
                      </a:xfrm>
                      <a:prstGeom prst="rect">
                        <a:avLst/>
                      </a:prstGeom>
                    </pic:spPr>
                  </pic:pic>
                </a:graphicData>
              </a:graphic>
            </wp:inline>
          </w:drawing>
        </w:r>
      </w:ins>
    </w:p>
    <w:p w14:paraId="256CF130" w14:textId="0BA9331B" w:rsidR="00CD0269" w:rsidRDefault="00CD0269" w:rsidP="00CD0269">
      <w:pPr>
        <w:pStyle w:val="MonParagraphe"/>
        <w:rPr>
          <w:ins w:id="294" w:author="Hugo Warin" w:date="2022-05-03T14:36:00Z"/>
        </w:rPr>
      </w:pPr>
      <w:ins w:id="295" w:author="Hugo Warin" w:date="2022-05-03T14:34:00Z">
        <w:r>
          <w:t>On crée</w:t>
        </w:r>
        <w:del w:id="296" w:author="Baptiste Camprubi" w:date="2022-05-03T20:54:00Z">
          <w:r w:rsidDel="00FB59BF">
            <w:delText>r</w:delText>
          </w:r>
        </w:del>
        <w:r>
          <w:t xml:space="preserve"> un tunnel de connexion jusqu’au fichier. Le fichier est </w:t>
        </w:r>
      </w:ins>
      <w:ins w:id="297" w:author="Hugo Warin" w:date="2022-05-03T14:35:00Z">
        <w:r>
          <w:t>formaté</w:t>
        </w:r>
      </w:ins>
      <w:ins w:id="298" w:author="Hugo Warin" w:date="2022-05-03T14:34:00Z">
        <w:r>
          <w:t xml:space="preserve"> de sorte à ce que toutes les données soient </w:t>
        </w:r>
      </w:ins>
      <w:ins w:id="299" w:author="Hugo Warin" w:date="2022-05-03T14:35:00Z">
        <w:r>
          <w:t>s</w:t>
        </w:r>
      </w:ins>
      <w:ins w:id="300" w:author="Hugo Warin" w:date="2022-05-03T14:34:00Z">
        <w:r>
          <w:t>éparées par</w:t>
        </w:r>
      </w:ins>
      <w:ins w:id="301" w:author="Hugo Warin" w:date="2022-05-03T14:35:00Z">
        <w:r>
          <w:t xml:space="preserve"> des virgules. On récupère donc ligne par ligne le </w:t>
        </w:r>
      </w:ins>
      <w:ins w:id="302" w:author="Hugo Warin" w:date="2022-05-03T14:36:00Z">
        <w:r>
          <w:t xml:space="preserve">fichier et on utilise la méthode </w:t>
        </w:r>
        <w:del w:id="303" w:author="Baptiste Camprubi" w:date="2022-05-03T20:15:00Z">
          <w:r w:rsidDel="00CE6C83">
            <w:delText>.</w:delText>
          </w:r>
        </w:del>
        <w:proofErr w:type="gramStart"/>
        <w:r>
          <w:t>split(</w:t>
        </w:r>
        <w:proofErr w:type="gramEnd"/>
        <w:r>
          <w:t>) de la classe String pour séparer les données</w:t>
        </w:r>
      </w:ins>
    </w:p>
    <w:p w14:paraId="751A52DF" w14:textId="0DEA1A78" w:rsidR="00CD0269" w:rsidRDefault="00CD0269" w:rsidP="00CD0269">
      <w:pPr>
        <w:pStyle w:val="MonParagraphe"/>
        <w:rPr>
          <w:ins w:id="304" w:author="Hugo Warin" w:date="2022-05-03T14:36:00Z"/>
        </w:rPr>
      </w:pPr>
    </w:p>
    <w:p w14:paraId="69061EF8" w14:textId="5F0B0958" w:rsidR="00CD0269" w:rsidRDefault="00CD0269" w:rsidP="00CD0269">
      <w:pPr>
        <w:pStyle w:val="MonTitreSousSection"/>
        <w:rPr>
          <w:ins w:id="305" w:author="Hugo Warin" w:date="2022-05-03T14:37:00Z"/>
        </w:rPr>
      </w:pPr>
      <w:ins w:id="306" w:author="Hugo Warin" w:date="2022-05-03T14:36:00Z">
        <w:r>
          <w:t>Ecriture des résultats de la simulation</w:t>
        </w:r>
      </w:ins>
    </w:p>
    <w:p w14:paraId="45725A32" w14:textId="77777777" w:rsidR="00CD0269" w:rsidRPr="00CD0269" w:rsidRDefault="00CD0269">
      <w:pPr>
        <w:pStyle w:val="MonParagraphe"/>
        <w:rPr>
          <w:ins w:id="307" w:author="Hugo Warin" w:date="2022-05-03T14:31:00Z"/>
        </w:rPr>
      </w:pPr>
    </w:p>
    <w:p w14:paraId="06307EBE" w14:textId="5B3C3BCF" w:rsidR="00CD0269" w:rsidRDefault="00782829" w:rsidP="00696F4F">
      <w:pPr>
        <w:pStyle w:val="MonParagraphe"/>
        <w:jc w:val="center"/>
        <w:rPr>
          <w:ins w:id="308" w:author="Hugo Warin" w:date="2022-05-03T15:14:00Z"/>
        </w:rPr>
      </w:pPr>
      <w:ins w:id="309" w:author="Hugo Warin" w:date="2022-05-03T15:14:00Z">
        <w:r w:rsidRPr="00782829">
          <w:rPr>
            <w:noProof/>
          </w:rPr>
          <w:drawing>
            <wp:anchor distT="0" distB="0" distL="114300" distR="114300" simplePos="0" relativeHeight="251658243" behindDoc="1" locked="0" layoutInCell="1" allowOverlap="1" wp14:anchorId="26F7447E" wp14:editId="0EF7D224">
              <wp:simplePos x="0" y="0"/>
              <wp:positionH relativeFrom="column">
                <wp:posOffset>762000</wp:posOffset>
              </wp:positionH>
              <wp:positionV relativeFrom="paragraph">
                <wp:posOffset>268</wp:posOffset>
              </wp:positionV>
              <wp:extent cx="4785360" cy="183515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5360" cy="1835150"/>
                      </a:xfrm>
                      <a:prstGeom prst="rect">
                        <a:avLst/>
                      </a:prstGeom>
                    </pic:spPr>
                  </pic:pic>
                </a:graphicData>
              </a:graphic>
            </wp:anchor>
          </w:drawing>
        </w:r>
      </w:ins>
    </w:p>
    <w:p w14:paraId="2330386E" w14:textId="0CB3B336" w:rsidR="00782829" w:rsidRDefault="00782829" w:rsidP="00782829">
      <w:pPr>
        <w:pStyle w:val="MonParagraphe"/>
        <w:jc w:val="left"/>
        <w:rPr>
          <w:ins w:id="310" w:author="Hugo Warin" w:date="2022-05-03T15:23:00Z"/>
        </w:rPr>
      </w:pPr>
      <w:ins w:id="311" w:author="Hugo Warin" w:date="2022-05-03T15:15:00Z">
        <w:r>
          <w:t>Pour écrire dans un fichier ou pour créer un fichier, il faut utiliser un BufferedWriter</w:t>
        </w:r>
      </w:ins>
      <w:ins w:id="312" w:author="Hugo Warin" w:date="2022-05-03T15:17:00Z">
        <w:r>
          <w:t xml:space="preserve"> qui possède pour argument un FileWriter. Cela permet </w:t>
        </w:r>
      </w:ins>
      <w:ins w:id="313" w:author="Hugo Warin" w:date="2022-05-03T15:18:00Z">
        <w:r>
          <w:t xml:space="preserve">d’optimiser le programme et éviter certains bugs d’optimisation </w:t>
        </w:r>
      </w:ins>
      <w:ins w:id="314" w:author="Hugo Warin" w:date="2022-05-03T15:19:00Z">
        <w:r>
          <w:t xml:space="preserve">du FileWriter. Cependant, une </w:t>
        </w:r>
      </w:ins>
      <w:ins w:id="315" w:author="Hugo Warin" w:date="2022-05-03T15:20:00Z">
        <w:r>
          <w:t>des problématiques</w:t>
        </w:r>
      </w:ins>
      <w:ins w:id="316" w:author="Hugo Warin" w:date="2022-05-03T15:19:00Z">
        <w:r>
          <w:t xml:space="preserve"> était de ne pas écraser </w:t>
        </w:r>
      </w:ins>
      <w:ins w:id="317" w:author="Hugo Warin" w:date="2022-05-03T15:20:00Z">
        <w:r>
          <w:t>les anciens fichiers</w:t>
        </w:r>
      </w:ins>
      <w:ins w:id="318" w:author="Hugo Warin" w:date="2022-05-03T15:19:00Z">
        <w:r>
          <w:t xml:space="preserve">. Le nom du fichier est donc </w:t>
        </w:r>
      </w:ins>
      <w:ins w:id="319" w:author="Hugo Warin" w:date="2022-05-03T15:20:00Z">
        <w:r>
          <w:t>généré</w:t>
        </w:r>
      </w:ins>
      <w:ins w:id="320" w:author="Hugo Warin" w:date="2022-05-03T15:19:00Z">
        <w:r>
          <w:t xml:space="preserve"> </w:t>
        </w:r>
      </w:ins>
      <w:ins w:id="321" w:author="Hugo Warin" w:date="2022-05-03T15:20:00Z">
        <w:r>
          <w:t>automatiquement en fonction de la date et l’heure de la simulation. On définit</w:t>
        </w:r>
      </w:ins>
      <w:ins w:id="322" w:author="Hugo Warin" w:date="2022-05-03T15:22:00Z">
        <w:r>
          <w:t xml:space="preserve"> donc un format de date pour pouvoir formater celle-ci de façon correcte</w:t>
        </w:r>
      </w:ins>
      <w:ins w:id="323" w:author="Hugo Warin" w:date="2022-05-03T15:23:00Z">
        <w:r>
          <w:t>.</w:t>
        </w:r>
      </w:ins>
    </w:p>
    <w:p w14:paraId="64EEC474" w14:textId="3A84F25F" w:rsidR="00782829" w:rsidRDefault="00782829" w:rsidP="00782829">
      <w:pPr>
        <w:pStyle w:val="MonParagraphe"/>
        <w:jc w:val="left"/>
        <w:rPr>
          <w:ins w:id="324" w:author="Hugo Warin" w:date="2022-05-03T15:24:00Z"/>
        </w:rPr>
      </w:pPr>
      <w:ins w:id="325" w:author="Hugo Warin" w:date="2022-05-03T15:23:00Z">
        <w:r>
          <w:t xml:space="preserve">Pour écrire une ligne, il suffit d’utiliser la méthode </w:t>
        </w:r>
        <w:del w:id="326" w:author="Baptiste Camprubi" w:date="2022-05-03T20:15:00Z">
          <w:r w:rsidDel="00CE6C83">
            <w:delText>.</w:delText>
          </w:r>
        </w:del>
        <w:proofErr w:type="gramStart"/>
        <w:r>
          <w:t>append(</w:t>
        </w:r>
        <w:proofErr w:type="gramEnd"/>
        <w:r>
          <w:t>) de Buffered</w:t>
        </w:r>
      </w:ins>
      <w:ins w:id="327" w:author="Hugo Warin" w:date="2022-05-03T15:24:00Z">
        <w:r w:rsidR="001A17EE">
          <w:t>W</w:t>
        </w:r>
      </w:ins>
      <w:ins w:id="328" w:author="Hugo Warin" w:date="2022-05-03T15:23:00Z">
        <w:r>
          <w:t>riter</w:t>
        </w:r>
      </w:ins>
      <w:ins w:id="329" w:author="Hugo Warin" w:date="2022-05-03T15:24:00Z">
        <w:r w:rsidR="001A17EE">
          <w:t>.</w:t>
        </w:r>
      </w:ins>
    </w:p>
    <w:p w14:paraId="37EC5E04" w14:textId="77777777" w:rsidR="001A17EE" w:rsidRDefault="001A17EE">
      <w:pPr>
        <w:pStyle w:val="MonParagraphe"/>
        <w:jc w:val="left"/>
        <w:rPr>
          <w:ins w:id="330" w:author="Hugo Warin" w:date="2022-05-03T15:08:00Z"/>
        </w:rPr>
        <w:pPrChange w:id="331" w:author="Hugo Warin" w:date="2022-05-03T15:23:00Z">
          <w:pPr>
            <w:pStyle w:val="MonParagraphe"/>
            <w:jc w:val="center"/>
          </w:pPr>
        </w:pPrChange>
      </w:pPr>
    </w:p>
    <w:p w14:paraId="0A6F9873" w14:textId="31A45AA1" w:rsidR="00696F4F" w:rsidRDefault="001A17EE" w:rsidP="001A17EE">
      <w:pPr>
        <w:pStyle w:val="MonTitreSousSection"/>
        <w:rPr>
          <w:ins w:id="332" w:author="Hugo Warin" w:date="2022-05-03T15:25:00Z"/>
        </w:rPr>
      </w:pPr>
      <w:ins w:id="333" w:author="Hugo Warin" w:date="2022-05-03T15:25:00Z">
        <w:r>
          <w:t>Utilisation de try/catch</w:t>
        </w:r>
      </w:ins>
    </w:p>
    <w:p w14:paraId="0935928E" w14:textId="2B70D439" w:rsidR="001A17EE" w:rsidRDefault="001A17EE" w:rsidP="001A17EE">
      <w:pPr>
        <w:pStyle w:val="MonParagraphe"/>
        <w:rPr>
          <w:ins w:id="334" w:author="Hugo Warin" w:date="2022-05-03T15:30:00Z"/>
        </w:rPr>
      </w:pPr>
      <w:ins w:id="335" w:author="Hugo Warin" w:date="2022-05-03T15:25:00Z">
        <w:r>
          <w:t>Dans beaucoup de méthode</w:t>
        </w:r>
      </w:ins>
      <w:ins w:id="336" w:author="Baptiste Camprubi" w:date="2022-05-03T20:13:00Z">
        <w:r w:rsidR="00963374">
          <w:t>s</w:t>
        </w:r>
      </w:ins>
      <w:ins w:id="337" w:author="Hugo Warin" w:date="2022-05-03T15:25:00Z">
        <w:r>
          <w:t xml:space="preserve">, nous avons </w:t>
        </w:r>
      </w:ins>
      <w:ins w:id="338" w:author="Hugo Warin" w:date="2022-05-03T15:26:00Z">
        <w:r>
          <w:t>utilisé l’association try/catch qui permet de réagir si des erreurs se produisent</w:t>
        </w:r>
      </w:ins>
      <w:ins w:id="339" w:author="Hugo Warin" w:date="2022-05-03T15:27:00Z">
        <w:r>
          <w:t xml:space="preserve">. Le fonctionnement est le suivant : on ouvre le try, si une erreur est </w:t>
        </w:r>
      </w:ins>
      <w:ins w:id="340" w:author="Hugo Warin" w:date="2022-05-03T15:29:00Z">
        <w:r>
          <w:t>détectée</w:t>
        </w:r>
      </w:ins>
      <w:ins w:id="341" w:author="Hugo Warin" w:date="2022-05-03T15:27:00Z">
        <w:r>
          <w:t xml:space="preserve"> </w:t>
        </w:r>
      </w:ins>
      <w:ins w:id="342" w:author="Hugo Warin" w:date="2022-05-03T15:28:00Z">
        <w:r>
          <w:t>à l’intérieur de celui-ci, il va jeter l’erreur et lancer le code contenu dans le catch</w:t>
        </w:r>
      </w:ins>
      <w:ins w:id="343" w:author="Hugo Warin" w:date="2022-05-03T15:29:00Z">
        <w:r>
          <w:t xml:space="preserve">. Cela était obligatoire pour le BufferedReader et le BufferedWriter dans les cas </w:t>
        </w:r>
        <w:del w:id="344" w:author="Baptiste Camprubi" w:date="2022-05-03T20:13:00Z">
          <w:r w:rsidDel="00963374">
            <w:delText>ou</w:delText>
          </w:r>
        </w:del>
      </w:ins>
      <w:ins w:id="345" w:author="Baptiste Camprubi" w:date="2022-05-03T20:13:00Z">
        <w:r w:rsidR="00963374">
          <w:t>où</w:t>
        </w:r>
      </w:ins>
      <w:ins w:id="346" w:author="Hugo Warin" w:date="2022-05-03T15:29:00Z">
        <w:r>
          <w:t xml:space="preserve"> les fichiers ne </w:t>
        </w:r>
        <w:del w:id="347" w:author="Baptiste Camprubi" w:date="2022-05-03T20:15:00Z">
          <w:r w:rsidDel="00CE6C83">
            <w:delText>pouvait</w:delText>
          </w:r>
        </w:del>
      </w:ins>
      <w:ins w:id="348" w:author="Baptiste Camprubi" w:date="2022-05-03T20:15:00Z">
        <w:r w:rsidR="00CE6C83">
          <w:t>pouvaient</w:t>
        </w:r>
      </w:ins>
      <w:ins w:id="349" w:author="Hugo Warin" w:date="2022-05-03T15:29:00Z">
        <w:r>
          <w:t xml:space="preserve"> pas être </w:t>
        </w:r>
      </w:ins>
      <w:ins w:id="350" w:author="Hugo Warin" w:date="2022-05-03T15:30:00Z">
        <w:r>
          <w:t>crée</w:t>
        </w:r>
      </w:ins>
      <w:ins w:id="351" w:author="Baptiste Camprubi" w:date="2022-05-03T20:55:00Z">
        <w:r w:rsidR="00FB59BF">
          <w:t>s</w:t>
        </w:r>
      </w:ins>
      <w:ins w:id="352" w:author="Hugo Warin" w:date="2022-05-03T15:30:00Z">
        <w:del w:id="353" w:author="Baptiste Camprubi" w:date="2022-05-03T20:55:00Z">
          <w:r w:rsidDel="00FB59BF">
            <w:delText>r</w:delText>
          </w:r>
        </w:del>
        <w:r>
          <w:t xml:space="preserve"> ou être lu</w:t>
        </w:r>
      </w:ins>
      <w:ins w:id="354" w:author="Baptiste Camprubi" w:date="2022-05-03T20:55:00Z">
        <w:r w:rsidR="00FB59BF">
          <w:t>s</w:t>
        </w:r>
      </w:ins>
      <w:ins w:id="355" w:author="Hugo Warin" w:date="2022-05-03T15:30:00Z">
        <w:r>
          <w:t>.</w:t>
        </w:r>
      </w:ins>
    </w:p>
    <w:p w14:paraId="167CAFA2" w14:textId="77777777" w:rsidR="001A17EE" w:rsidRDefault="001A17EE" w:rsidP="001A17EE">
      <w:pPr>
        <w:pStyle w:val="MonParagraphe"/>
        <w:rPr>
          <w:ins w:id="356" w:author="Hugo Warin" w:date="2022-05-03T15:34:00Z"/>
        </w:rPr>
      </w:pPr>
      <w:ins w:id="357" w:author="Hugo Warin" w:date="2022-05-03T15:33:00Z">
        <w:r w:rsidRPr="001A17EE">
          <w:rPr>
            <w:noProof/>
          </w:rPr>
          <w:drawing>
            <wp:inline distT="0" distB="0" distL="0" distR="0" wp14:anchorId="447A111B" wp14:editId="19EF1772">
              <wp:extent cx="4640580" cy="704262"/>
              <wp:effectExtent l="0" t="0" r="762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2477" cy="710620"/>
                      </a:xfrm>
                      <a:prstGeom prst="rect">
                        <a:avLst/>
                      </a:prstGeom>
                    </pic:spPr>
                  </pic:pic>
                </a:graphicData>
              </a:graphic>
            </wp:inline>
          </w:drawing>
        </w:r>
      </w:ins>
    </w:p>
    <w:p w14:paraId="6FB782DC" w14:textId="778025E4" w:rsidR="001A17EE" w:rsidRDefault="001A17EE" w:rsidP="001A17EE">
      <w:pPr>
        <w:pStyle w:val="MonParagraphe"/>
        <w:rPr>
          <w:ins w:id="358" w:author="Hugo Warin" w:date="2022-05-03T15:33:00Z"/>
        </w:rPr>
      </w:pPr>
      <w:ins w:id="359" w:author="Hugo Warin" w:date="2022-05-03T15:33:00Z">
        <w:r w:rsidRPr="001A17EE">
          <w:rPr>
            <w:noProof/>
          </w:rPr>
          <w:lastRenderedPageBreak/>
          <w:drawing>
            <wp:anchor distT="0" distB="0" distL="114300" distR="114300" simplePos="0" relativeHeight="251659267" behindDoc="1" locked="0" layoutInCell="1" allowOverlap="1" wp14:anchorId="0EAA3331" wp14:editId="2C957C2A">
              <wp:simplePos x="0" y="0"/>
              <wp:positionH relativeFrom="column">
                <wp:posOffset>178435</wp:posOffset>
              </wp:positionH>
              <wp:positionV relativeFrom="paragraph">
                <wp:posOffset>68580</wp:posOffset>
              </wp:positionV>
              <wp:extent cx="5120640" cy="843915"/>
              <wp:effectExtent l="0" t="0" r="381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20640" cy="843915"/>
                      </a:xfrm>
                      <a:prstGeom prst="rect">
                        <a:avLst/>
                      </a:prstGeom>
                    </pic:spPr>
                  </pic:pic>
                </a:graphicData>
              </a:graphic>
            </wp:anchor>
          </w:drawing>
        </w:r>
      </w:ins>
      <w:ins w:id="360" w:author="Hugo Warin" w:date="2022-05-03T15:30:00Z">
        <w:r>
          <w:t>Nous l’avons utilisé à d’autre</w:t>
        </w:r>
      </w:ins>
      <w:ins w:id="361" w:author="Baptiste Camprubi" w:date="2022-05-03T20:55:00Z">
        <w:r w:rsidR="00FB59BF">
          <w:t>s</w:t>
        </w:r>
      </w:ins>
      <w:ins w:id="362" w:author="Hugo Warin" w:date="2022-05-03T15:30:00Z">
        <w:r>
          <w:t xml:space="preserve"> endroit</w:t>
        </w:r>
      </w:ins>
      <w:ins w:id="363" w:author="Baptiste Camprubi" w:date="2022-05-03T20:55:00Z">
        <w:r w:rsidR="00FB59BF">
          <w:t>s</w:t>
        </w:r>
      </w:ins>
      <w:ins w:id="364" w:author="Hugo Warin" w:date="2022-05-03T15:30:00Z">
        <w:r>
          <w:t xml:space="preserve"> comme par exemple lorsque </w:t>
        </w:r>
      </w:ins>
      <w:ins w:id="365" w:author="Baptiste Camprubi" w:date="2022-05-03T20:55:00Z">
        <w:r w:rsidR="00FB59BF">
          <w:t xml:space="preserve">l’on souhaite </w:t>
        </w:r>
      </w:ins>
      <w:ins w:id="366" w:author="Hugo Warin" w:date="2022-05-03T15:30:00Z">
        <w:r>
          <w:t>vérifie</w:t>
        </w:r>
      </w:ins>
      <w:ins w:id="367" w:author="Baptiste Camprubi" w:date="2022-05-03T20:55:00Z">
        <w:r w:rsidR="00FB59BF">
          <w:t>r</w:t>
        </w:r>
      </w:ins>
      <w:ins w:id="368" w:author="Hugo Warin" w:date="2022-05-03T15:30:00Z">
        <w:r>
          <w:t xml:space="preserve"> que les données saisies sont correctes</w:t>
        </w:r>
      </w:ins>
      <w:ins w:id="369" w:author="Baptiste Camprubi" w:date="2022-05-03T20:56:00Z">
        <w:r w:rsidR="00A47ACE">
          <w:t>.</w:t>
        </w:r>
      </w:ins>
      <w:ins w:id="370" w:author="Hugo Warin" w:date="2022-05-03T15:30:00Z">
        <w:del w:id="371" w:author="Baptiste Camprubi" w:date="2022-05-03T20:55:00Z">
          <w:r w:rsidDel="00A47ACE">
            <w:delText>,</w:delText>
          </w:r>
        </w:del>
        <w:r>
          <w:t xml:space="preserve"> </w:t>
        </w:r>
      </w:ins>
      <w:ins w:id="372" w:author="Baptiste Camprubi" w:date="2022-05-03T20:56:00Z">
        <w:r w:rsidR="00A47ACE">
          <w:t>D</w:t>
        </w:r>
      </w:ins>
      <w:ins w:id="373" w:author="Hugo Warin" w:date="2022-05-03T15:30:00Z">
        <w:del w:id="374" w:author="Baptiste Camprubi" w:date="2022-05-03T20:56:00Z">
          <w:r w:rsidDel="00A47ACE">
            <w:delText>d</w:delText>
          </w:r>
        </w:del>
        <w:r>
          <w:t xml:space="preserve">ans le cas </w:t>
        </w:r>
        <w:del w:id="375" w:author="Baptiste Camprubi" w:date="2022-05-03T20:13:00Z">
          <w:r w:rsidDel="00963374">
            <w:delText>ou</w:delText>
          </w:r>
        </w:del>
      </w:ins>
      <w:ins w:id="376" w:author="Baptiste Camprubi" w:date="2022-05-03T20:13:00Z">
        <w:r w:rsidR="00963374">
          <w:t>où</w:t>
        </w:r>
      </w:ins>
      <w:ins w:id="377" w:author="Hugo Warin" w:date="2022-05-03T15:30:00Z">
        <w:r>
          <w:t xml:space="preserve"> </w:t>
        </w:r>
      </w:ins>
      <w:ins w:id="378" w:author="Baptiste Camprubi" w:date="2022-05-03T20:56:00Z">
        <w:r w:rsidR="00A47ACE">
          <w:t>l’</w:t>
        </w:r>
      </w:ins>
      <w:ins w:id="379" w:author="Hugo Warin" w:date="2022-05-03T15:30:00Z">
        <w:r>
          <w:t>on souhaite récupérer un double</w:t>
        </w:r>
      </w:ins>
      <w:ins w:id="380" w:author="Hugo Warin" w:date="2022-05-03T15:31:00Z">
        <w:r>
          <w:t>, on doit utiliser Double.parseDouble(« text ») mais si le texte n’est pas un double,</w:t>
        </w:r>
        <w:del w:id="381" w:author="Baptiste Camprubi" w:date="2022-05-03T20:56:00Z">
          <w:r w:rsidDel="00A47ACE">
            <w:delText xml:space="preserve"> dans ce cas</w:delText>
          </w:r>
        </w:del>
        <w:r>
          <w:t xml:space="preserve"> le code </w:t>
        </w:r>
        <w:del w:id="382" w:author="Baptiste Camprubi" w:date="2022-05-03T20:56:00Z">
          <w:r w:rsidDel="00A47ACE">
            <w:delText>d</w:delText>
          </w:r>
        </w:del>
      </w:ins>
      <w:ins w:id="383" w:author="Baptiste Camprubi" w:date="2022-05-03T20:56:00Z">
        <w:r w:rsidR="00A47ACE">
          <w:t>dans la boucle</w:t>
        </w:r>
      </w:ins>
      <w:ins w:id="384" w:author="Hugo Warin" w:date="2022-05-03T15:31:00Z">
        <w:del w:id="385" w:author="Baptiste Camprubi" w:date="2022-05-03T20:56:00Z">
          <w:r w:rsidDel="00A47ACE">
            <w:delText>e</w:delText>
          </w:r>
        </w:del>
        <w:r>
          <w:t xml:space="preserve"> catch va être </w:t>
        </w:r>
      </w:ins>
      <w:ins w:id="386" w:author="Hugo Warin" w:date="2022-05-03T15:33:00Z">
        <w:r>
          <w:t>exécut</w:t>
        </w:r>
      </w:ins>
      <w:ins w:id="387" w:author="Baptiste Camprubi" w:date="2022-05-03T20:56:00Z">
        <w:r w:rsidR="00A47ACE">
          <w:t>é.</w:t>
        </w:r>
      </w:ins>
      <w:ins w:id="388" w:author="Hugo Warin" w:date="2022-05-03T15:33:00Z">
        <w:del w:id="389" w:author="Baptiste Camprubi" w:date="2022-05-03T20:56:00Z">
          <w:r w:rsidDel="00A47ACE">
            <w:delText>er</w:delText>
          </w:r>
        </w:del>
      </w:ins>
      <w:ins w:id="390" w:author="Hugo Warin" w:date="2022-05-03T15:32:00Z">
        <w:del w:id="391" w:author="Baptiste Camprubi" w:date="2022-05-03T20:56:00Z">
          <w:r w:rsidDel="00A47ACE">
            <w:delText>.</w:delText>
          </w:r>
        </w:del>
        <w:r>
          <w:t xml:space="preserve"> </w:t>
        </w:r>
      </w:ins>
    </w:p>
    <w:p w14:paraId="17324058" w14:textId="3A602835" w:rsidR="001A17EE" w:rsidRDefault="001A17EE" w:rsidP="001A17EE">
      <w:pPr>
        <w:pStyle w:val="MonParagraphe"/>
        <w:rPr>
          <w:ins w:id="392" w:author="Hugo Warin" w:date="2022-05-03T15:33:00Z"/>
        </w:rPr>
      </w:pPr>
    </w:p>
    <w:p w14:paraId="08B764BD" w14:textId="77777777" w:rsidR="00CD0269" w:rsidRDefault="00CD0269" w:rsidP="00CD0269">
      <w:pPr>
        <w:pStyle w:val="MonParagraphe"/>
        <w:rPr>
          <w:ins w:id="393" w:author="Hugo Warin" w:date="2022-05-03T14:31:00Z"/>
        </w:rPr>
      </w:pPr>
    </w:p>
    <w:p w14:paraId="4C4D6D5C" w14:textId="25EFED93" w:rsidR="007A345C" w:rsidRDefault="007A345C" w:rsidP="008075EE">
      <w:pPr>
        <w:pStyle w:val="MonTitreSection"/>
        <w:rPr>
          <w:ins w:id="394" w:author="Baptiste Camprubi" w:date="2022-05-03T20:57:00Z"/>
        </w:rPr>
      </w:pPr>
      <w:ins w:id="395" w:author="Hugo Warin" w:date="2022-05-03T13:48:00Z">
        <w:r>
          <w:t>Structuration des données</w:t>
        </w:r>
      </w:ins>
    </w:p>
    <w:p w14:paraId="02983214" w14:textId="4A5FB9A9" w:rsidR="00A47ACE" w:rsidRPr="0029131F" w:rsidRDefault="00A47ACE">
      <w:pPr>
        <w:pStyle w:val="MonParagraphe"/>
        <w:rPr>
          <w:ins w:id="396" w:author="Hugo Warin" w:date="2022-05-03T15:35:00Z"/>
        </w:rPr>
        <w:pPrChange w:id="397" w:author="Baptiste Camprubi" w:date="2022-05-03T20:57:00Z">
          <w:pPr>
            <w:pStyle w:val="MonTitreSection"/>
          </w:pPr>
        </w:pPrChange>
      </w:pPr>
    </w:p>
    <w:p w14:paraId="37D7FAE2" w14:textId="55625711" w:rsidR="008075EE" w:rsidRDefault="00750265" w:rsidP="008075EE">
      <w:pPr>
        <w:pStyle w:val="MonParagraphe"/>
        <w:rPr>
          <w:ins w:id="398" w:author="Hugo Warin" w:date="2022-05-03T15:35:00Z"/>
        </w:rPr>
      </w:pPr>
      <w:ins w:id="399" w:author="Baptiste Camprubi" w:date="2022-05-03T21:00:00Z">
        <w:r w:rsidRPr="002C69A7">
          <w:rPr>
            <w:noProof/>
          </w:rPr>
          <w:drawing>
            <wp:anchor distT="0" distB="0" distL="114300" distR="114300" simplePos="0" relativeHeight="251660291" behindDoc="1" locked="0" layoutInCell="1" allowOverlap="1" wp14:anchorId="48A80F8F" wp14:editId="3D8D035B">
              <wp:simplePos x="0" y="0"/>
              <wp:positionH relativeFrom="column">
                <wp:posOffset>178435</wp:posOffset>
              </wp:positionH>
              <wp:positionV relativeFrom="paragraph">
                <wp:posOffset>318423</wp:posOffset>
              </wp:positionV>
              <wp:extent cx="6120130" cy="4177665"/>
              <wp:effectExtent l="0" t="0" r="0" b="0"/>
              <wp:wrapTight wrapText="bothSides">
                <wp:wrapPolygon edited="0">
                  <wp:start x="0" y="0"/>
                  <wp:lineTo x="0" y="21472"/>
                  <wp:lineTo x="21515" y="21472"/>
                  <wp:lineTo x="2151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4177665"/>
                      </a:xfrm>
                      <a:prstGeom prst="rect">
                        <a:avLst/>
                      </a:prstGeom>
                    </pic:spPr>
                  </pic:pic>
                </a:graphicData>
              </a:graphic>
            </wp:anchor>
          </w:drawing>
        </w:r>
      </w:ins>
    </w:p>
    <w:p w14:paraId="72315403" w14:textId="77777777" w:rsidR="00750265" w:rsidRDefault="00750265" w:rsidP="00750265">
      <w:pPr>
        <w:rPr>
          <w:ins w:id="400" w:author="Baptiste Camprubi" w:date="2022-05-03T21:02:00Z"/>
        </w:rPr>
      </w:pPr>
    </w:p>
    <w:p w14:paraId="33FFD10B" w14:textId="77777777" w:rsidR="00750265" w:rsidRDefault="00750265" w:rsidP="00750265">
      <w:pPr>
        <w:rPr>
          <w:ins w:id="401" w:author="Baptiste Camprubi" w:date="2022-05-03T21:02:00Z"/>
        </w:rPr>
      </w:pPr>
    </w:p>
    <w:p w14:paraId="73F3A1F2" w14:textId="7BEFA7A8" w:rsidR="00750265" w:rsidRPr="00750265" w:rsidRDefault="00750265" w:rsidP="00750265">
      <w:pPr>
        <w:rPr>
          <w:ins w:id="402" w:author="Baptiste Camprubi" w:date="2022-05-03T21:01:00Z"/>
          <w:rFonts w:ascii="Calibri" w:hAnsi="Calibri" w:cs="Calibri"/>
          <w:sz w:val="22"/>
          <w:szCs w:val="22"/>
          <w:rPrChange w:id="403" w:author="Baptiste Camprubi" w:date="2022-05-03T21:02:00Z">
            <w:rPr>
              <w:ins w:id="404" w:author="Baptiste Camprubi" w:date="2022-05-03T21:01:00Z"/>
            </w:rPr>
          </w:rPrChange>
        </w:rPr>
      </w:pPr>
      <w:ins w:id="405" w:author="Baptiste Camprubi" w:date="2022-05-03T21:01:00Z">
        <w:r w:rsidRPr="00750265">
          <w:rPr>
            <w:rFonts w:ascii="Calibri" w:hAnsi="Calibri" w:cs="Calibri"/>
            <w:sz w:val="22"/>
            <w:szCs w:val="22"/>
            <w:rPrChange w:id="406" w:author="Baptiste Camprubi" w:date="2022-05-03T21:02:00Z">
              <w:rPr/>
            </w:rPrChange>
          </w:rPr>
          <w:t xml:space="preserve">Le code est composé de 7 classes : Fenetre, FenetreCreationMat, SimulationCharpy, Dessin, Eprouvette, Pendule et Materiau. </w:t>
        </w:r>
      </w:ins>
    </w:p>
    <w:p w14:paraId="6498C589" w14:textId="77777777" w:rsidR="00750265" w:rsidRPr="00750265" w:rsidRDefault="00750265" w:rsidP="00750265">
      <w:pPr>
        <w:rPr>
          <w:ins w:id="407" w:author="Baptiste Camprubi" w:date="2022-05-03T21:01:00Z"/>
          <w:rFonts w:ascii="Calibri" w:hAnsi="Calibri" w:cs="Calibri"/>
          <w:sz w:val="22"/>
          <w:szCs w:val="22"/>
          <w:rPrChange w:id="408" w:author="Baptiste Camprubi" w:date="2022-05-03T21:02:00Z">
            <w:rPr>
              <w:ins w:id="409" w:author="Baptiste Camprubi" w:date="2022-05-03T21:01:00Z"/>
            </w:rPr>
          </w:rPrChange>
        </w:rPr>
      </w:pPr>
      <w:ins w:id="410" w:author="Baptiste Camprubi" w:date="2022-05-03T21:01:00Z">
        <w:r w:rsidRPr="00750265">
          <w:rPr>
            <w:rFonts w:ascii="Calibri" w:hAnsi="Calibri" w:cs="Calibri"/>
            <w:sz w:val="22"/>
            <w:szCs w:val="22"/>
            <w:rPrChange w:id="411" w:author="Baptiste Camprubi" w:date="2022-05-03T21:02:00Z">
              <w:rPr/>
            </w:rPrChange>
          </w:rPr>
          <w:t xml:space="preserve">Voici leur rôle respectif : </w:t>
        </w:r>
      </w:ins>
    </w:p>
    <w:p w14:paraId="2DF97AB8" w14:textId="7A4A505B" w:rsidR="00750265" w:rsidRDefault="00750265">
      <w:pPr>
        <w:pStyle w:val="Paragraphedeliste"/>
        <w:numPr>
          <w:ilvl w:val="0"/>
          <w:numId w:val="5"/>
        </w:numPr>
        <w:rPr>
          <w:ins w:id="412" w:author="Baptiste Camprubi" w:date="2022-05-03T21:01:00Z"/>
        </w:rPr>
        <w:pPrChange w:id="413" w:author="Baptiste Camprubi" w:date="2022-05-03T21:01:00Z">
          <w:pPr>
            <w:pStyle w:val="Paragraphedeliste"/>
          </w:pPr>
        </w:pPrChange>
      </w:pPr>
      <w:ins w:id="414" w:author="Baptiste Camprubi" w:date="2022-05-03T21:01:00Z">
        <w:r>
          <w:lastRenderedPageBreak/>
          <w:t>SimulationCharpy : contenir la méthode main, qui créée la fenêtre principale lorsque l’utilisateur lance le code </w:t>
        </w:r>
      </w:ins>
    </w:p>
    <w:p w14:paraId="56E5C0EE" w14:textId="77777777" w:rsidR="00750265" w:rsidRDefault="00750265" w:rsidP="00750265">
      <w:pPr>
        <w:pStyle w:val="Paragraphedeliste"/>
        <w:numPr>
          <w:ilvl w:val="0"/>
          <w:numId w:val="5"/>
        </w:numPr>
        <w:rPr>
          <w:ins w:id="415" w:author="Baptiste Camprubi" w:date="2022-05-03T21:01:00Z"/>
        </w:rPr>
      </w:pPr>
      <w:ins w:id="416" w:author="Baptiste Camprubi" w:date="2022-05-03T21:01:00Z">
        <w:r>
          <w:t xml:space="preserve">Fenetre : définir la fenêtre principale avec laquelle l’utilisateur interagit. Cette fenêtre implémente 3 conteneurs : monConteneurMain, monConteneur1 et monConteneur2. </w:t>
        </w:r>
        <w:proofErr w:type="gramStart"/>
        <w:r>
          <w:t>monConteneur</w:t>
        </w:r>
        <w:proofErr w:type="gramEnd"/>
        <w:r>
          <w:t>1 possède plusieurs JButtons, JTextFields, JLabels, une JComboBox  et un JTextField.</w:t>
        </w:r>
      </w:ins>
    </w:p>
    <w:p w14:paraId="49CFDFFF" w14:textId="2204ED8A" w:rsidR="00750265" w:rsidRDefault="00750265">
      <w:pPr>
        <w:pStyle w:val="Paragraphedeliste"/>
        <w:rPr>
          <w:ins w:id="417" w:author="Baptiste Camprubi" w:date="2022-05-03T21:01:00Z"/>
        </w:rPr>
      </w:pPr>
      <w:proofErr w:type="gramStart"/>
      <w:ins w:id="418" w:author="Baptiste Camprubi" w:date="2022-05-03T21:01:00Z">
        <w:r>
          <w:t>monConteneur</w:t>
        </w:r>
        <w:proofErr w:type="gramEnd"/>
        <w:r>
          <w:t>2 est la zone d’affichage de la simulation.</w:t>
        </w:r>
      </w:ins>
    </w:p>
    <w:p w14:paraId="5DD6A1A3" w14:textId="337BD871" w:rsidR="00750265" w:rsidRDefault="00750265">
      <w:pPr>
        <w:pStyle w:val="Paragraphedeliste"/>
        <w:numPr>
          <w:ilvl w:val="0"/>
          <w:numId w:val="5"/>
        </w:numPr>
        <w:rPr>
          <w:ins w:id="419" w:author="Baptiste Camprubi" w:date="2022-05-03T21:01:00Z"/>
        </w:rPr>
        <w:pPrChange w:id="420" w:author="Baptiste Camprubi" w:date="2022-05-03T21:01:00Z">
          <w:pPr>
            <w:pStyle w:val="Paragraphedeliste"/>
          </w:pPr>
        </w:pPrChange>
      </w:pPr>
      <w:ins w:id="421" w:author="Baptiste Camprubi" w:date="2022-05-03T21:01:00Z">
        <w:r>
          <w:t>FenetreCreationMat : définir la fenêtre que l’utilisateur utilise s’il souhaite créer un nouveau matériau pour la simulation ;</w:t>
        </w:r>
      </w:ins>
    </w:p>
    <w:p w14:paraId="448A5BF8" w14:textId="2896B02E" w:rsidR="00750265" w:rsidRDefault="00750265">
      <w:pPr>
        <w:pStyle w:val="Paragraphedeliste"/>
        <w:numPr>
          <w:ilvl w:val="0"/>
          <w:numId w:val="5"/>
        </w:numPr>
        <w:rPr>
          <w:ins w:id="422" w:author="Baptiste Camprubi" w:date="2022-05-03T21:01:00Z"/>
        </w:rPr>
        <w:pPrChange w:id="423" w:author="Baptiste Camprubi" w:date="2022-05-03T21:01:00Z">
          <w:pPr>
            <w:pStyle w:val="Paragraphedeliste"/>
          </w:pPr>
        </w:pPrChange>
      </w:pPr>
      <w:ins w:id="424" w:author="Baptiste Camprubi" w:date="2022-05-03T21:01:00Z">
        <w:r>
          <w:t>Dessin : définir la zone dans laquelle l’éprouvette et le pendule sont dessinés ;</w:t>
        </w:r>
      </w:ins>
    </w:p>
    <w:p w14:paraId="4425466B" w14:textId="2238CF5D" w:rsidR="00750265" w:rsidRDefault="00750265">
      <w:pPr>
        <w:pStyle w:val="Paragraphedeliste"/>
        <w:numPr>
          <w:ilvl w:val="0"/>
          <w:numId w:val="5"/>
        </w:numPr>
        <w:rPr>
          <w:ins w:id="425" w:author="Baptiste Camprubi" w:date="2022-05-03T21:01:00Z"/>
        </w:rPr>
        <w:pPrChange w:id="426" w:author="Baptiste Camprubi" w:date="2022-05-03T21:02:00Z">
          <w:pPr>
            <w:pStyle w:val="Paragraphedeliste"/>
          </w:pPr>
        </w:pPrChange>
      </w:pPr>
      <w:ins w:id="427" w:author="Baptiste Camprubi" w:date="2022-05-03T21:01:00Z">
        <w:r>
          <w:t>Eprouvette : définir le type « Eprouvette </w:t>
        </w:r>
        <w:proofErr w:type="gramStart"/>
        <w:r>
          <w:t>»  avec</w:t>
        </w:r>
        <w:proofErr w:type="gramEnd"/>
        <w:r>
          <w:t xml:space="preserve"> son constructeur et ses attributs (unMateriau, section, estVivant, hauteur, couleur);</w:t>
        </w:r>
      </w:ins>
    </w:p>
    <w:p w14:paraId="7DCB0BCB" w14:textId="15CFD21B" w:rsidR="00750265" w:rsidRDefault="00750265">
      <w:pPr>
        <w:pStyle w:val="Paragraphedeliste"/>
        <w:numPr>
          <w:ilvl w:val="0"/>
          <w:numId w:val="5"/>
        </w:numPr>
        <w:rPr>
          <w:ins w:id="428" w:author="Baptiste Camprubi" w:date="2022-05-03T21:01:00Z"/>
        </w:rPr>
        <w:pPrChange w:id="429" w:author="Baptiste Camprubi" w:date="2022-05-03T21:02:00Z">
          <w:pPr>
            <w:pStyle w:val="Paragraphedeliste"/>
          </w:pPr>
        </w:pPrChange>
      </w:pPr>
      <w:ins w:id="430" w:author="Baptiste Camprubi" w:date="2022-05-03T21:01:00Z">
        <w:r>
          <w:t>Pendule : définir le type « Pendule » avec son constructeur et ses attributs (masse, longueurReelle, frottements, energieCinétique, longueur, largeur, theta, omega, centreX, centrY, finX, finY, ep)</w:t>
        </w:r>
      </w:ins>
    </w:p>
    <w:p w14:paraId="605618A9" w14:textId="072555F7" w:rsidR="00750265" w:rsidRDefault="00750265">
      <w:pPr>
        <w:pStyle w:val="Paragraphedeliste"/>
        <w:numPr>
          <w:ilvl w:val="0"/>
          <w:numId w:val="5"/>
        </w:numPr>
        <w:rPr>
          <w:ins w:id="431" w:author="Baptiste Camprubi" w:date="2022-05-03T21:01:00Z"/>
        </w:rPr>
        <w:pPrChange w:id="432" w:author="Baptiste Camprubi" w:date="2022-05-03T21:02:00Z">
          <w:pPr>
            <w:pStyle w:val="Paragraphedeliste"/>
          </w:pPr>
        </w:pPrChange>
      </w:pPr>
      <w:ins w:id="433" w:author="Baptiste Camprubi" w:date="2022-05-03T21:01:00Z">
        <w:r>
          <w:t>Materiau : définir le type « Materiau » avec son constructeur et ses attributs (Nom, Resilience, Couleur</w:t>
        </w:r>
        <w:proofErr w:type="gramStart"/>
        <w:r>
          <w:t>);</w:t>
        </w:r>
        <w:proofErr w:type="gramEnd"/>
      </w:ins>
    </w:p>
    <w:p w14:paraId="61FCEF0C" w14:textId="77777777" w:rsidR="00750265" w:rsidRPr="00750265" w:rsidRDefault="00750265" w:rsidP="00750265">
      <w:pPr>
        <w:rPr>
          <w:ins w:id="434" w:author="Baptiste Camprubi" w:date="2022-05-03T21:01:00Z"/>
          <w:rFonts w:ascii="Calibri" w:hAnsi="Calibri" w:cs="Calibri"/>
          <w:sz w:val="22"/>
          <w:szCs w:val="22"/>
          <w:rPrChange w:id="435" w:author="Baptiste Camprubi" w:date="2022-05-03T21:02:00Z">
            <w:rPr>
              <w:ins w:id="436" w:author="Baptiste Camprubi" w:date="2022-05-03T21:01:00Z"/>
            </w:rPr>
          </w:rPrChange>
        </w:rPr>
      </w:pPr>
      <w:ins w:id="437" w:author="Baptiste Camprubi" w:date="2022-05-03T21:01:00Z">
        <w:r w:rsidRPr="00750265">
          <w:rPr>
            <w:rFonts w:ascii="Calibri" w:hAnsi="Calibri" w:cs="Calibri"/>
            <w:sz w:val="22"/>
            <w:szCs w:val="22"/>
            <w:rPrChange w:id="438" w:author="Baptiste Camprubi" w:date="2022-05-03T21:02:00Z">
              <w:rPr/>
            </w:rPrChange>
          </w:rPr>
          <w:t>SimulationCharpy utilise Fenetre pour lancer l’affichage.</w:t>
        </w:r>
      </w:ins>
    </w:p>
    <w:p w14:paraId="3F6B8F87" w14:textId="77777777" w:rsidR="00750265" w:rsidRPr="00750265" w:rsidRDefault="00750265" w:rsidP="00750265">
      <w:pPr>
        <w:rPr>
          <w:ins w:id="439" w:author="Baptiste Camprubi" w:date="2022-05-03T21:01:00Z"/>
          <w:rFonts w:ascii="Calibri" w:hAnsi="Calibri" w:cs="Calibri"/>
          <w:sz w:val="22"/>
          <w:szCs w:val="22"/>
          <w:rPrChange w:id="440" w:author="Baptiste Camprubi" w:date="2022-05-03T21:02:00Z">
            <w:rPr>
              <w:ins w:id="441" w:author="Baptiste Camprubi" w:date="2022-05-03T21:01:00Z"/>
            </w:rPr>
          </w:rPrChange>
        </w:rPr>
      </w:pPr>
      <w:ins w:id="442" w:author="Baptiste Camprubi" w:date="2022-05-03T21:01:00Z">
        <w:r w:rsidRPr="00750265">
          <w:rPr>
            <w:rFonts w:ascii="Calibri" w:hAnsi="Calibri" w:cs="Calibri"/>
            <w:sz w:val="22"/>
            <w:szCs w:val="22"/>
            <w:rPrChange w:id="443" w:author="Baptiste Camprubi" w:date="2022-05-03T21:02:00Z">
              <w:rPr/>
            </w:rPrChange>
          </w:rPr>
          <w:t>Les classes Fenetre et FenetreCreationMat héritent de JFrame et implémentent la méthode ActionPerformed (ActionEvent e) de l’interface ActionListener tandis que Dessin hérite de JPanel.</w:t>
        </w:r>
      </w:ins>
    </w:p>
    <w:p w14:paraId="1C6E04AA" w14:textId="77777777" w:rsidR="00750265" w:rsidRPr="00750265" w:rsidRDefault="00750265" w:rsidP="00750265">
      <w:pPr>
        <w:rPr>
          <w:ins w:id="444" w:author="Baptiste Camprubi" w:date="2022-05-03T21:01:00Z"/>
          <w:rFonts w:ascii="Calibri" w:hAnsi="Calibri" w:cs="Calibri"/>
          <w:sz w:val="22"/>
          <w:szCs w:val="22"/>
          <w:rPrChange w:id="445" w:author="Baptiste Camprubi" w:date="2022-05-03T21:02:00Z">
            <w:rPr>
              <w:ins w:id="446" w:author="Baptiste Camprubi" w:date="2022-05-03T21:01:00Z"/>
            </w:rPr>
          </w:rPrChange>
        </w:rPr>
      </w:pPr>
      <w:ins w:id="447" w:author="Baptiste Camprubi" w:date="2022-05-03T21:01:00Z">
        <w:r w:rsidRPr="00750265">
          <w:rPr>
            <w:rFonts w:ascii="Calibri" w:hAnsi="Calibri" w:cs="Calibri"/>
            <w:sz w:val="22"/>
            <w:szCs w:val="22"/>
            <w:rPrChange w:id="448" w:author="Baptiste Camprubi" w:date="2022-05-03T21:02:00Z">
              <w:rPr/>
            </w:rPrChange>
          </w:rPr>
          <w:t>Fenetre utilise FenetreCreationMat lorsque l’utilisateur souhaite créer un nouveau matériau.</w:t>
        </w:r>
      </w:ins>
    </w:p>
    <w:p w14:paraId="43B5A056" w14:textId="77777777" w:rsidR="00750265" w:rsidRPr="00750265" w:rsidRDefault="00750265" w:rsidP="00750265">
      <w:pPr>
        <w:rPr>
          <w:ins w:id="449" w:author="Baptiste Camprubi" w:date="2022-05-03T21:01:00Z"/>
          <w:rFonts w:ascii="Calibri" w:hAnsi="Calibri" w:cs="Calibri"/>
          <w:sz w:val="22"/>
          <w:szCs w:val="22"/>
          <w:rPrChange w:id="450" w:author="Baptiste Camprubi" w:date="2022-05-03T21:02:00Z">
            <w:rPr>
              <w:ins w:id="451" w:author="Baptiste Camprubi" w:date="2022-05-03T21:01:00Z"/>
            </w:rPr>
          </w:rPrChange>
        </w:rPr>
      </w:pPr>
      <w:ins w:id="452" w:author="Baptiste Camprubi" w:date="2022-05-03T21:01:00Z">
        <w:r w:rsidRPr="00750265">
          <w:rPr>
            <w:rFonts w:ascii="Calibri" w:hAnsi="Calibri" w:cs="Calibri"/>
            <w:sz w:val="22"/>
            <w:szCs w:val="22"/>
            <w:rPrChange w:id="453" w:author="Baptiste Camprubi" w:date="2022-05-03T21:02:00Z">
              <w:rPr/>
            </w:rPrChange>
          </w:rPr>
          <w:t>FenetreCreationMat utilise le constructeur de la classe Materiau</w:t>
        </w:r>
      </w:ins>
    </w:p>
    <w:p w14:paraId="29D4CE06" w14:textId="77777777" w:rsidR="00750265" w:rsidRPr="00750265" w:rsidRDefault="00750265" w:rsidP="00750265">
      <w:pPr>
        <w:rPr>
          <w:ins w:id="454" w:author="Baptiste Camprubi" w:date="2022-05-03T21:01:00Z"/>
          <w:rFonts w:ascii="Calibri" w:hAnsi="Calibri" w:cs="Calibri"/>
          <w:sz w:val="22"/>
          <w:szCs w:val="22"/>
          <w:rPrChange w:id="455" w:author="Baptiste Camprubi" w:date="2022-05-03T21:02:00Z">
            <w:rPr>
              <w:ins w:id="456" w:author="Baptiste Camprubi" w:date="2022-05-03T21:01:00Z"/>
            </w:rPr>
          </w:rPrChange>
        </w:rPr>
      </w:pPr>
      <w:ins w:id="457" w:author="Baptiste Camprubi" w:date="2022-05-03T21:01:00Z">
        <w:r w:rsidRPr="00750265">
          <w:rPr>
            <w:rFonts w:ascii="Calibri" w:hAnsi="Calibri" w:cs="Calibri"/>
            <w:sz w:val="22"/>
            <w:szCs w:val="22"/>
            <w:rPrChange w:id="458" w:author="Baptiste Camprubi" w:date="2022-05-03T21:02:00Z">
              <w:rPr/>
            </w:rPrChange>
          </w:rPr>
          <w:t>Dessin utilise les méthodes dessine (Graphics g) de Eprouvette et de Pendule.</w:t>
        </w:r>
      </w:ins>
    </w:p>
    <w:p w14:paraId="63F07A4B" w14:textId="77777777" w:rsidR="00750265" w:rsidRPr="00750265" w:rsidRDefault="00750265" w:rsidP="00750265">
      <w:pPr>
        <w:rPr>
          <w:ins w:id="459" w:author="Baptiste Camprubi" w:date="2022-05-03T21:01:00Z"/>
          <w:rFonts w:ascii="Calibri" w:hAnsi="Calibri" w:cs="Calibri"/>
          <w:sz w:val="22"/>
          <w:szCs w:val="22"/>
          <w:rPrChange w:id="460" w:author="Baptiste Camprubi" w:date="2022-05-03T21:02:00Z">
            <w:rPr>
              <w:ins w:id="461" w:author="Baptiste Camprubi" w:date="2022-05-03T21:01:00Z"/>
            </w:rPr>
          </w:rPrChange>
        </w:rPr>
      </w:pPr>
      <w:ins w:id="462" w:author="Baptiste Camprubi" w:date="2022-05-03T21:01:00Z">
        <w:r w:rsidRPr="00750265">
          <w:rPr>
            <w:rFonts w:ascii="Calibri" w:hAnsi="Calibri" w:cs="Calibri"/>
            <w:sz w:val="22"/>
            <w:szCs w:val="22"/>
            <w:rPrChange w:id="463" w:author="Baptiste Camprubi" w:date="2022-05-03T21:02:00Z">
              <w:rPr/>
            </w:rPrChange>
          </w:rPr>
          <w:t xml:space="preserve">Fenetre utilise les méthodes </w:t>
        </w:r>
        <w:proofErr w:type="gramStart"/>
        <w:r w:rsidRPr="00750265">
          <w:rPr>
            <w:rFonts w:ascii="Calibri" w:hAnsi="Calibri" w:cs="Calibri"/>
            <w:sz w:val="22"/>
            <w:szCs w:val="22"/>
            <w:rPrChange w:id="464" w:author="Baptiste Camprubi" w:date="2022-05-03T21:02:00Z">
              <w:rPr/>
            </w:rPrChange>
          </w:rPr>
          <w:t>testLimite(</w:t>
        </w:r>
        <w:proofErr w:type="gramEnd"/>
        <w:r w:rsidRPr="00750265">
          <w:rPr>
            <w:rFonts w:ascii="Calibri" w:hAnsi="Calibri" w:cs="Calibri"/>
            <w:sz w:val="22"/>
            <w:szCs w:val="22"/>
            <w:rPrChange w:id="465" w:author="Baptiste Camprubi" w:date="2022-05-03T21:02:00Z">
              <w:rPr/>
            </w:rPrChange>
          </w:rPr>
          <w:t>), testCollision() et testFinSimulation() de la classe Pendule et le constructeur Materiau() de la classe Materiau.</w:t>
        </w:r>
      </w:ins>
    </w:p>
    <w:p w14:paraId="3A8D35CD" w14:textId="41331AC9" w:rsidR="008075EE" w:rsidRPr="00750265" w:rsidRDefault="00750265">
      <w:pPr>
        <w:rPr>
          <w:ins w:id="466" w:author="Hugo Warin" w:date="2022-05-03T13:49:00Z"/>
          <w:b/>
          <w:bCs/>
          <w:rPrChange w:id="467" w:author="Baptiste Camprubi" w:date="2022-05-03T21:03:00Z">
            <w:rPr>
              <w:ins w:id="468" w:author="Hugo Warin" w:date="2022-05-03T13:49:00Z"/>
              <w:rFonts w:ascii="Calibri" w:hAnsi="Calibri" w:cs="Times New Roman"/>
              <w:b w:val="0"/>
              <w:bCs w:val="0"/>
              <w:sz w:val="22"/>
              <w:szCs w:val="22"/>
            </w:rPr>
          </w:rPrChange>
        </w:rPr>
        <w:pPrChange w:id="469" w:author="Baptiste Camprubi" w:date="2022-05-03T21:03:00Z">
          <w:pPr>
            <w:pStyle w:val="MonTitreSection"/>
          </w:pPr>
        </w:pPrChange>
      </w:pPr>
      <w:ins w:id="470" w:author="Baptiste Camprubi" w:date="2022-05-03T21:01:00Z">
        <w:r>
          <w:t xml:space="preserve"> </w:t>
        </w:r>
      </w:ins>
    </w:p>
    <w:p w14:paraId="6630D571" w14:textId="36EBE515" w:rsidR="007A345C" w:rsidRDefault="007A345C" w:rsidP="008075EE">
      <w:pPr>
        <w:pStyle w:val="MonTitreSection"/>
        <w:rPr>
          <w:ins w:id="471" w:author="Hugo Warin" w:date="2022-05-03T15:35:00Z"/>
        </w:rPr>
      </w:pPr>
      <w:ins w:id="472" w:author="Hugo Warin" w:date="2022-05-03T13:49:00Z">
        <w:r>
          <w:t>Suggestio</w:t>
        </w:r>
      </w:ins>
      <w:ins w:id="473" w:author="Baptiste Camprubi" w:date="2022-05-03T20:27:00Z">
        <w:r w:rsidR="000A59E4">
          <w:t>ns</w:t>
        </w:r>
      </w:ins>
      <w:ins w:id="474" w:author="Hugo Warin" w:date="2022-05-03T13:49:00Z">
        <w:del w:id="475" w:author="Baptiste Camprubi" w:date="2022-05-03T20:27:00Z">
          <w:r w:rsidDel="000A59E4">
            <w:delText>n</w:delText>
          </w:r>
        </w:del>
        <w:r>
          <w:t xml:space="preserve"> d’amélioration</w:t>
        </w:r>
      </w:ins>
      <w:ins w:id="476" w:author="Baptiste Camprubi" w:date="2022-05-03T20:27:00Z">
        <w:r w:rsidR="000A59E4">
          <w:t>s</w:t>
        </w:r>
      </w:ins>
      <w:ins w:id="477" w:author="Hugo Warin" w:date="2022-05-03T13:49:00Z">
        <w:r>
          <w:t xml:space="preserve"> et bugs connus</w:t>
        </w:r>
      </w:ins>
    </w:p>
    <w:p w14:paraId="2DBD49E8" w14:textId="00E03F5A" w:rsidR="008075EE" w:rsidRDefault="008075EE" w:rsidP="008075EE">
      <w:pPr>
        <w:pStyle w:val="MonParagraphe"/>
        <w:rPr>
          <w:ins w:id="478" w:author="Hugo Warin" w:date="2022-05-03T15:43:00Z"/>
        </w:rPr>
      </w:pPr>
      <w:ins w:id="479" w:author="Hugo Warin" w:date="2022-05-03T15:36:00Z">
        <w:r>
          <w:t>On utilise la méthode Euler explicite pour résoudre l’équation différentielle. Cependant, cette méthode</w:t>
        </w:r>
      </w:ins>
      <w:ins w:id="480" w:author="Hugo Warin" w:date="2022-05-03T15:39:00Z">
        <w:r>
          <w:t xml:space="preserve"> possède quelque</w:t>
        </w:r>
      </w:ins>
      <w:ins w:id="481" w:author="Hugo Warin" w:date="2022-05-03T15:40:00Z">
        <w:r>
          <w:t xml:space="preserve">s limites. La première est </w:t>
        </w:r>
      </w:ins>
      <w:ins w:id="482" w:author="Hugo Warin" w:date="2022-05-03T15:41:00Z">
        <w:r>
          <w:t xml:space="preserve">que cette méthode est une approximation, elle dépend donc du pas de temps. Or si </w:t>
        </w:r>
      </w:ins>
      <w:ins w:id="483" w:author="Hugo Warin" w:date="2022-05-03T15:46:00Z">
        <w:r w:rsidR="00AF61DE">
          <w:t>nous</w:t>
        </w:r>
      </w:ins>
      <w:ins w:id="484" w:author="Hugo Warin" w:date="2022-05-03T15:41:00Z">
        <w:r>
          <w:t xml:space="preserve"> </w:t>
        </w:r>
      </w:ins>
      <w:ins w:id="485" w:author="Hugo Warin" w:date="2022-05-03T15:47:00Z">
        <w:r w:rsidR="00AF61DE">
          <w:t>choisissons</w:t>
        </w:r>
      </w:ins>
      <w:ins w:id="486" w:author="Hugo Warin" w:date="2022-05-03T15:41:00Z">
        <w:r>
          <w:t xml:space="preserve"> un coefficient de frottement nul, le pendule a tendance à gagner de l’énergie </w:t>
        </w:r>
      </w:ins>
      <w:ins w:id="487" w:author="Hugo Warin" w:date="2022-05-03T15:42:00Z">
        <w:r>
          <w:t>mécanique ce qui n’est pas très réaliste</w:t>
        </w:r>
      </w:ins>
      <w:ins w:id="488" w:author="Hugo Warin" w:date="2022-05-03T15:43:00Z">
        <w:r>
          <w:t>.</w:t>
        </w:r>
      </w:ins>
    </w:p>
    <w:p w14:paraId="13C0DB53" w14:textId="77777777" w:rsidR="00AF61DE" w:rsidRDefault="008075EE" w:rsidP="008075EE">
      <w:pPr>
        <w:pStyle w:val="MonParagraphe"/>
        <w:rPr>
          <w:ins w:id="489" w:author="Hugo Warin" w:date="2022-05-03T15:44:00Z"/>
        </w:rPr>
      </w:pPr>
      <w:ins w:id="490" w:author="Hugo Warin" w:date="2022-05-03T15:43:00Z">
        <w:r>
          <w:t>De plus, le simulateur commence à faire des erreurs de calculs lorsque le pendule passe à la verticale</w:t>
        </w:r>
      </w:ins>
      <w:ins w:id="491" w:author="Hugo Warin" w:date="2022-05-03T15:44:00Z">
        <w:r w:rsidR="00AF61DE">
          <w:t>.</w:t>
        </w:r>
      </w:ins>
    </w:p>
    <w:p w14:paraId="3672EBE8" w14:textId="2D955ABC" w:rsidR="008075EE" w:rsidRDefault="00AF61DE" w:rsidP="008075EE">
      <w:pPr>
        <w:pStyle w:val="MonParagraphe"/>
        <w:rPr>
          <w:ins w:id="492" w:author="Hugo Warin" w:date="2022-05-03T15:46:00Z"/>
        </w:rPr>
      </w:pPr>
      <w:ins w:id="493" w:author="Hugo Warin" w:date="2022-05-03T15:44:00Z">
        <w:r>
          <w:t>Une suggestion d’amélioration serait donc d’utiliser un schéma de résolution pl</w:t>
        </w:r>
      </w:ins>
      <w:ins w:id="494" w:author="Hugo Warin" w:date="2022-05-03T15:45:00Z">
        <w:r>
          <w:t>us complexe permettant de faire cette simulation. Nous avons décidé de ne pas mettre un autre schéma car cela n’était pas pertinent dans l’utilisation première de notre programme</w:t>
        </w:r>
      </w:ins>
      <w:ins w:id="495" w:author="Hugo Warin" w:date="2022-05-03T15:46:00Z">
        <w:r>
          <w:t>.</w:t>
        </w:r>
      </w:ins>
    </w:p>
    <w:p w14:paraId="0450DF5B" w14:textId="3C164572" w:rsidR="00AF61DE" w:rsidRDefault="00AF61DE" w:rsidP="008075EE">
      <w:pPr>
        <w:pStyle w:val="MonParagraphe"/>
        <w:rPr>
          <w:ins w:id="496" w:author="Hugo Warin" w:date="2022-05-03T15:49:00Z"/>
        </w:rPr>
      </w:pPr>
      <w:ins w:id="497" w:author="Hugo Warin" w:date="2022-05-03T15:47:00Z">
        <w:r>
          <w:t>Une suggestion d’amélioration</w:t>
        </w:r>
      </w:ins>
      <w:ins w:id="498" w:author="Hugo Warin" w:date="2022-05-03T15:48:00Z">
        <w:r>
          <w:t xml:space="preserve"> serait également de pouvoir revenir en arrière dans la simulation</w:t>
        </w:r>
      </w:ins>
      <w:ins w:id="499" w:author="Hugo Warin" w:date="2022-05-03T15:49:00Z">
        <w:r>
          <w:t>. Utiliser la simulation comme un lecteur vidéo, ce qui peut être très pratique dans certains cas.</w:t>
        </w:r>
      </w:ins>
    </w:p>
    <w:p w14:paraId="3D72F05E" w14:textId="42E35E25" w:rsidR="00AF61DE" w:rsidRDefault="00AF61DE" w:rsidP="008075EE">
      <w:pPr>
        <w:pStyle w:val="MonParagraphe"/>
        <w:rPr>
          <w:ins w:id="500" w:author="Hugo Warin" w:date="2022-05-03T15:46:00Z"/>
        </w:rPr>
      </w:pPr>
      <w:ins w:id="501" w:author="Hugo Warin" w:date="2022-05-03T15:50:00Z">
        <w:r>
          <w:t xml:space="preserve">Une autre suggestion serait que le programme est créant le compte-rendu de la simulation dessine directement la courbe </w:t>
        </w:r>
      </w:ins>
      <w:ins w:id="502" w:author="Hugo Warin" w:date="2022-05-03T15:51:00Z">
        <w:r>
          <w:t>de l’angle du pendule en fonction du temps.</w:t>
        </w:r>
      </w:ins>
    </w:p>
    <w:p w14:paraId="41CF9CB1" w14:textId="35EB0BC1" w:rsidR="00AF61DE" w:rsidRDefault="00AF61DE" w:rsidP="008075EE">
      <w:pPr>
        <w:pStyle w:val="MonParagraphe"/>
        <w:rPr>
          <w:ins w:id="503" w:author="Hugo Warin" w:date="2022-05-03T15:47:00Z"/>
        </w:rPr>
      </w:pPr>
      <w:ins w:id="504" w:author="Hugo Warin" w:date="2022-05-03T15:46:00Z">
        <w:r>
          <w:t>Un autre bug connu est que l’on peut créer un matériau ayant pour nom uniquement des espaces.</w:t>
        </w:r>
      </w:ins>
    </w:p>
    <w:p w14:paraId="152EBD77" w14:textId="138B1755" w:rsidR="00AF61DE" w:rsidRDefault="00AF61DE">
      <w:pPr>
        <w:pStyle w:val="MonParagraphe"/>
        <w:ind w:firstLine="0"/>
        <w:rPr>
          <w:ins w:id="505" w:author="Hugo Warin" w:date="2022-05-03T15:36:00Z"/>
        </w:rPr>
        <w:pPrChange w:id="506" w:author="Hugo Warin" w:date="2022-05-03T15:47:00Z">
          <w:pPr>
            <w:pStyle w:val="MonParagraphe"/>
          </w:pPr>
        </w:pPrChange>
      </w:pPr>
    </w:p>
    <w:p w14:paraId="44039100" w14:textId="1352D2FF" w:rsidR="008075EE" w:rsidDel="00750265" w:rsidRDefault="00E6216B">
      <w:pPr>
        <w:pStyle w:val="MonTitreSection"/>
        <w:rPr>
          <w:ins w:id="507" w:author="Hugo Warin" w:date="2022-05-03T15:36:00Z"/>
          <w:del w:id="508" w:author="Baptiste Camprubi" w:date="2022-05-03T21:03:00Z"/>
        </w:rPr>
        <w:pPrChange w:id="509" w:author="Baptiste Camprubi" w:date="2022-05-03T21:03:00Z">
          <w:pPr>
            <w:pStyle w:val="MonParagraphe"/>
          </w:pPr>
        </w:pPrChange>
      </w:pPr>
      <w:ins w:id="510" w:author="Baptiste Camprubi" w:date="2022-05-03T21:03:00Z">
        <w:r>
          <w:lastRenderedPageBreak/>
          <w:t>Carnet de route</w:t>
        </w:r>
      </w:ins>
    </w:p>
    <w:p w14:paraId="0FC524D3" w14:textId="19227890" w:rsidR="008075EE" w:rsidDel="00750265" w:rsidRDefault="008075EE">
      <w:pPr>
        <w:pStyle w:val="MonTitreSection"/>
        <w:rPr>
          <w:ins w:id="511" w:author="Hugo Warin" w:date="2022-05-03T15:36:00Z"/>
          <w:del w:id="512" w:author="Baptiste Camprubi" w:date="2022-05-03T21:03:00Z"/>
        </w:rPr>
        <w:pPrChange w:id="513" w:author="Baptiste Camprubi" w:date="2022-05-03T21:03:00Z">
          <w:pPr>
            <w:pStyle w:val="MonParagraphe"/>
          </w:pPr>
        </w:pPrChange>
      </w:pPr>
    </w:p>
    <w:p w14:paraId="5A77F1D8" w14:textId="4685DAE3" w:rsidR="008075EE" w:rsidDel="00750265" w:rsidRDefault="008075EE">
      <w:pPr>
        <w:pStyle w:val="MonTitreSection"/>
        <w:rPr>
          <w:ins w:id="514" w:author="Hugo Warin" w:date="2022-05-03T15:36:00Z"/>
          <w:del w:id="515" w:author="Baptiste Camprubi" w:date="2022-05-03T21:03:00Z"/>
        </w:rPr>
        <w:pPrChange w:id="516" w:author="Baptiste Camprubi" w:date="2022-05-03T21:03:00Z">
          <w:pPr>
            <w:pStyle w:val="MonParagraphe"/>
          </w:pPr>
        </w:pPrChange>
      </w:pPr>
    </w:p>
    <w:p w14:paraId="182B1421" w14:textId="47AFEB69" w:rsidR="008075EE" w:rsidDel="00750265" w:rsidRDefault="008075EE">
      <w:pPr>
        <w:pStyle w:val="MonTitreSection"/>
        <w:rPr>
          <w:ins w:id="517" w:author="Hugo Warin" w:date="2022-05-03T15:36:00Z"/>
          <w:del w:id="518" w:author="Baptiste Camprubi" w:date="2022-05-03T21:03:00Z"/>
        </w:rPr>
        <w:pPrChange w:id="519" w:author="Baptiste Camprubi" w:date="2022-05-03T21:03:00Z">
          <w:pPr>
            <w:pStyle w:val="MonParagraphe"/>
          </w:pPr>
        </w:pPrChange>
      </w:pPr>
    </w:p>
    <w:p w14:paraId="42E7088A" w14:textId="343F7777" w:rsidR="008075EE" w:rsidDel="00750265" w:rsidRDefault="008075EE">
      <w:pPr>
        <w:pStyle w:val="MonTitreSection"/>
        <w:rPr>
          <w:ins w:id="520" w:author="Hugo Warin" w:date="2022-05-03T15:36:00Z"/>
          <w:del w:id="521" w:author="Baptiste Camprubi" w:date="2022-05-03T21:03:00Z"/>
        </w:rPr>
        <w:pPrChange w:id="522" w:author="Baptiste Camprubi" w:date="2022-05-03T21:03:00Z">
          <w:pPr>
            <w:pStyle w:val="MonParagraphe"/>
          </w:pPr>
        </w:pPrChange>
      </w:pPr>
    </w:p>
    <w:p w14:paraId="01D6E833" w14:textId="2C96A972" w:rsidR="008075EE" w:rsidDel="00750265" w:rsidRDefault="008075EE">
      <w:pPr>
        <w:pStyle w:val="MonTitreSection"/>
        <w:rPr>
          <w:ins w:id="523" w:author="Hugo Warin" w:date="2022-05-03T15:36:00Z"/>
          <w:del w:id="524" w:author="Baptiste Camprubi" w:date="2022-05-03T21:03:00Z"/>
        </w:rPr>
        <w:pPrChange w:id="525" w:author="Baptiste Camprubi" w:date="2022-05-03T21:03:00Z">
          <w:pPr>
            <w:pStyle w:val="MonParagraphe"/>
          </w:pPr>
        </w:pPrChange>
      </w:pPr>
    </w:p>
    <w:p w14:paraId="2AEF47BE" w14:textId="38A01FE3" w:rsidR="008075EE" w:rsidRDefault="008075EE">
      <w:pPr>
        <w:pStyle w:val="MonTitreSection"/>
        <w:rPr>
          <w:ins w:id="526" w:author="Hugo Warin" w:date="2022-05-03T15:36:00Z"/>
        </w:rPr>
        <w:pPrChange w:id="527" w:author="Baptiste Camprubi" w:date="2022-05-03T21:03:00Z">
          <w:pPr>
            <w:pStyle w:val="MonParagraphe"/>
          </w:pPr>
        </w:pPrChange>
      </w:pPr>
    </w:p>
    <w:p w14:paraId="33A8208E" w14:textId="77777777" w:rsidR="00950D02" w:rsidRDefault="00950D02" w:rsidP="00950D02">
      <w:pPr>
        <w:pStyle w:val="MonParagraphe"/>
        <w:rPr>
          <w:ins w:id="528" w:author="Baptiste Camprubi" w:date="2022-05-03T21:05:00Z"/>
        </w:rPr>
      </w:pPr>
      <w:ins w:id="529" w:author="Baptiste Camprubi" w:date="2022-05-03T21:05:00Z">
        <w:r>
          <w:t>-1ère séance : Nous avons structuré nos idées pour le projet et défini les classes, méthodes et attributs qui nous seront nécessaires.</w:t>
        </w:r>
      </w:ins>
    </w:p>
    <w:p w14:paraId="53F5C399" w14:textId="77777777" w:rsidR="00950D02" w:rsidRDefault="00950D02" w:rsidP="00950D02">
      <w:pPr>
        <w:pStyle w:val="MonParagraphe"/>
        <w:rPr>
          <w:ins w:id="530" w:author="Baptiste Camprubi" w:date="2022-05-03T21:05:00Z"/>
        </w:rPr>
      </w:pPr>
      <w:ins w:id="531" w:author="Baptiste Camprubi" w:date="2022-05-03T21:05:00Z">
        <w:r>
          <w:t>-2ème séance : Nous avons codé la fenêtre d’affichage, en particulier les JLabel, JPannel… permettant la sélection des attributs du pendule. Nous avons également codé la classe Materiau et la classe Eprouvette permettant de créer une éprouvette du matériau et de l’épaisseur souhaités.  De plus, nous avons commencé la création du timer et de l’affichage graphique du pendule</w:t>
        </w:r>
      </w:ins>
    </w:p>
    <w:p w14:paraId="165DA086" w14:textId="77777777" w:rsidR="00950D02" w:rsidRDefault="00950D02" w:rsidP="00950D02">
      <w:pPr>
        <w:pStyle w:val="MonParagraphe"/>
        <w:rPr>
          <w:ins w:id="532" w:author="Baptiste Camprubi" w:date="2022-05-03T21:05:00Z"/>
        </w:rPr>
      </w:pPr>
      <w:ins w:id="533" w:author="Baptiste Camprubi" w:date="2022-05-03T21:05:00Z">
        <w:r>
          <w:t>-3ème séance : Nous avons amélioré l’affichage graphique et nous avons terminé de représenter le pendule graphique. A l’issue de cette séance, le pendule oscillait. Cependant, nous ne tenons pas encore compte de la collision avec l’éprouvette.</w:t>
        </w:r>
      </w:ins>
    </w:p>
    <w:p w14:paraId="20E3E34A" w14:textId="77777777" w:rsidR="00950D02" w:rsidRDefault="00950D02" w:rsidP="00950D02">
      <w:pPr>
        <w:pStyle w:val="MonParagraphe"/>
        <w:rPr>
          <w:ins w:id="534" w:author="Baptiste Camprubi" w:date="2022-05-03T21:05:00Z"/>
        </w:rPr>
      </w:pPr>
      <w:ins w:id="535" w:author="Baptiste Camprubi" w:date="2022-05-03T21:05:00Z">
        <w:r>
          <w:t>-4ème séance : Nous avons résolu l’équation différentielle du mouvement du pendule, complété la base de données des matériaux et créé un affichage pour indiquer que l’éprouvette est cassée.</w:t>
        </w:r>
      </w:ins>
    </w:p>
    <w:p w14:paraId="6193409C" w14:textId="4A723686" w:rsidR="00950D02" w:rsidRDefault="00950D02" w:rsidP="00950D02">
      <w:pPr>
        <w:pStyle w:val="MonParagraphe"/>
        <w:rPr>
          <w:ins w:id="536" w:author="Baptiste Camprubi" w:date="2022-05-03T21:05:00Z"/>
        </w:rPr>
      </w:pPr>
      <w:ins w:id="537" w:author="Baptiste Camprubi" w:date="2022-05-03T21:05:00Z">
        <w:r>
          <w:t xml:space="preserve">-5ème </w:t>
        </w:r>
        <w:del w:id="538" w:author="Hugo Warin" w:date="2022-05-04T14:40:00Z">
          <w:r w:rsidDel="007775D2">
            <w:delText>séance  :</w:delText>
          </w:r>
        </w:del>
      </w:ins>
      <w:ins w:id="539" w:author="Hugo Warin" w:date="2022-05-04T14:40:00Z">
        <w:r w:rsidR="007775D2">
          <w:t>séance :</w:t>
        </w:r>
      </w:ins>
      <w:ins w:id="540" w:author="Baptiste Camprubi" w:date="2022-05-03T21:05:00Z">
        <w:r>
          <w:t xml:space="preserve">  Durant cette dernière séance, nous avons corrigé les erreurs de fonctionnement du code. En particulier pour l’oscillation du pendule.</w:t>
        </w:r>
      </w:ins>
    </w:p>
    <w:p w14:paraId="69227963" w14:textId="17DAB1B9" w:rsidR="00950D02" w:rsidRDefault="00950D02" w:rsidP="00950D02">
      <w:pPr>
        <w:pStyle w:val="MonParagraphe"/>
        <w:rPr>
          <w:ins w:id="541" w:author="Baptiste Camprubi" w:date="2022-05-03T21:05:00Z"/>
        </w:rPr>
      </w:pPr>
      <w:ins w:id="542" w:author="Baptiste Camprubi" w:date="2022-05-03T21:05:00Z">
        <w:r>
          <w:t>-</w:t>
        </w:r>
        <w:proofErr w:type="gramStart"/>
        <w:r>
          <w:t>Hors</w:t>
        </w:r>
        <w:proofErr w:type="gramEnd"/>
        <w:r>
          <w:t xml:space="preserve"> </w:t>
        </w:r>
        <w:del w:id="543" w:author="Hugo Warin" w:date="2022-05-04T14:40:00Z">
          <w:r w:rsidDel="007775D2">
            <w:delText>séance:</w:delText>
          </w:r>
        </w:del>
      </w:ins>
      <w:ins w:id="544" w:author="Hugo Warin" w:date="2022-05-04T14:40:00Z">
        <w:r w:rsidR="007775D2">
          <w:t>séance :</w:t>
        </w:r>
      </w:ins>
      <w:ins w:id="545" w:author="Baptiste Camprubi" w:date="2022-05-03T21:05:00Z">
        <w:r>
          <w:t xml:space="preserve"> Nous avons ajouté la gestion des erreurs, notamment par le biais de JOptionPane qui s'affichent lorsque les valeurs rentrées par l’utilisateur dépassent les limites de la simulation. Nous avons également créé une fenêtre permettant à l’utilisateur de créer un nouveau matériau qui s'ajoute directement dans la base de données. Enfin, nous avons ajouté la fonctionnalité </w:t>
        </w:r>
        <w:del w:id="546" w:author="Hugo Warin" w:date="2022-05-04T14:40:00Z">
          <w:r w:rsidDel="007775D2">
            <w:delText>suivante:</w:delText>
          </w:r>
        </w:del>
      </w:ins>
      <w:ins w:id="547" w:author="Hugo Warin" w:date="2022-05-04T14:40:00Z">
        <w:r w:rsidR="007775D2">
          <w:t>suivante :</w:t>
        </w:r>
      </w:ins>
      <w:ins w:id="548" w:author="Baptiste Camprubi" w:date="2022-05-03T21:05:00Z">
        <w:r>
          <w:t xml:space="preserve"> lorsque la simulation est terminée, un tableur se crée contenant les résultats de la simulation. </w:t>
        </w:r>
      </w:ins>
    </w:p>
    <w:p w14:paraId="71F41576" w14:textId="3BE85371" w:rsidR="008075EE" w:rsidDel="00950D02" w:rsidRDefault="008075EE" w:rsidP="008075EE">
      <w:pPr>
        <w:pStyle w:val="MonParagraphe"/>
        <w:rPr>
          <w:ins w:id="549" w:author="Hugo Warin" w:date="2022-05-03T15:36:00Z"/>
          <w:del w:id="550" w:author="Baptiste Camprubi" w:date="2022-05-03T21:05:00Z"/>
        </w:rPr>
      </w:pPr>
    </w:p>
    <w:p w14:paraId="5AD5EE64" w14:textId="5C275216" w:rsidR="008075EE" w:rsidDel="00950D02" w:rsidRDefault="008075EE" w:rsidP="008075EE">
      <w:pPr>
        <w:pStyle w:val="MonParagraphe"/>
        <w:rPr>
          <w:ins w:id="551" w:author="Hugo Warin" w:date="2022-05-03T15:36:00Z"/>
          <w:del w:id="552" w:author="Baptiste Camprubi" w:date="2022-05-03T21:05:00Z"/>
        </w:rPr>
      </w:pPr>
    </w:p>
    <w:p w14:paraId="6B84F513" w14:textId="77777777" w:rsidR="008075EE" w:rsidRPr="003F21B0" w:rsidRDefault="008075EE">
      <w:pPr>
        <w:pStyle w:val="MonParagraphe"/>
        <w:ind w:firstLine="0"/>
        <w:rPr>
          <w:ins w:id="553" w:author="Hugo Warin" w:date="2022-05-03T13:50:00Z"/>
        </w:rPr>
        <w:pPrChange w:id="554" w:author="Baptiste Camprubi" w:date="2022-05-03T21:05:00Z">
          <w:pPr>
            <w:pStyle w:val="MonTitreSection"/>
          </w:pPr>
        </w:pPrChange>
      </w:pPr>
    </w:p>
    <w:p w14:paraId="3C2B07F1" w14:textId="054E66D7" w:rsidR="007A345C" w:rsidDel="00950D02" w:rsidRDefault="007A345C">
      <w:pPr>
        <w:pStyle w:val="MonTitreSection"/>
        <w:rPr>
          <w:ins w:id="555" w:author="Hugo Warin" w:date="2022-05-03T13:50:00Z"/>
          <w:del w:id="556" w:author="Baptiste Camprubi" w:date="2022-05-03T21:05:00Z"/>
        </w:rPr>
      </w:pPr>
      <w:ins w:id="557" w:author="Hugo Warin" w:date="2022-05-03T13:50:00Z">
        <w:del w:id="558" w:author="Baptiste Camprubi" w:date="2022-05-03T21:05:00Z">
          <w:r w:rsidDel="00950D02">
            <w:delText>Carnet de route</w:delText>
          </w:r>
        </w:del>
      </w:ins>
    </w:p>
    <w:p w14:paraId="21747019" w14:textId="799CB0A2" w:rsidR="007A345C" w:rsidRPr="007A345C" w:rsidRDefault="007A345C">
      <w:pPr>
        <w:pStyle w:val="MonTitreSection"/>
        <w:rPr>
          <w:ins w:id="559" w:author="Hugo Warin" w:date="2022-05-03T13:42:00Z"/>
        </w:rPr>
        <w:pPrChange w:id="560" w:author="Baptiste Camprubi" w:date="2022-05-03T21:05:00Z">
          <w:pPr>
            <w:pStyle w:val="MonParagraphe"/>
          </w:pPr>
        </w:pPrChange>
      </w:pPr>
      <w:ins w:id="561" w:author="Hugo Warin" w:date="2022-05-03T13:50:00Z">
        <w:r>
          <w:t>Répartition du travail dans le groupe</w:t>
        </w:r>
      </w:ins>
    </w:p>
    <w:p w14:paraId="4D39A803" w14:textId="77777777" w:rsidR="007A345C" w:rsidRDefault="007A345C">
      <w:pPr>
        <w:pStyle w:val="MonParagraphe"/>
        <w:rPr>
          <w:ins w:id="562" w:author="Hugo Warin" w:date="2022-05-03T13:42:00Z"/>
        </w:rPr>
      </w:pPr>
    </w:p>
    <w:p w14:paraId="4844335F" w14:textId="77F2E7A0" w:rsidR="00A47438" w:rsidRPr="0029131F" w:rsidRDefault="00A47438" w:rsidP="00A47438">
      <w:pPr>
        <w:pStyle w:val="NormalWeb"/>
        <w:spacing w:before="0" w:beforeAutospacing="0" w:after="0" w:afterAutospacing="0"/>
        <w:jc w:val="both"/>
        <w:rPr>
          <w:ins w:id="563" w:author="Baptiste Camprubi" w:date="2022-05-03T21:05:00Z"/>
          <w:rFonts w:asciiTheme="minorHAnsi" w:hAnsiTheme="minorHAnsi" w:cstheme="minorHAnsi"/>
          <w:sz w:val="22"/>
          <w:szCs w:val="22"/>
          <w:lang w:val="en-US"/>
          <w:rPrChange w:id="564" w:author="Baptiste Camprubi" w:date="2022-05-04T14:17:00Z">
            <w:rPr>
              <w:ins w:id="565" w:author="Baptiste Camprubi" w:date="2022-05-03T21:05:00Z"/>
            </w:rPr>
          </w:rPrChange>
        </w:rPr>
      </w:pPr>
      <w:proofErr w:type="gramStart"/>
      <w:ins w:id="566" w:author="Baptiste Camprubi" w:date="2022-05-03T21:05:00Z">
        <w:r w:rsidRPr="0029131F">
          <w:rPr>
            <w:rFonts w:asciiTheme="minorHAnsi" w:hAnsiTheme="minorHAnsi" w:cstheme="minorHAnsi"/>
            <w:color w:val="000000"/>
            <w:sz w:val="22"/>
            <w:szCs w:val="22"/>
            <w:lang w:val="en-US"/>
            <w:rPrChange w:id="567" w:author="Baptiste Camprubi" w:date="2022-05-04T14:17:00Z">
              <w:rPr>
                <w:rFonts w:ascii="Arial" w:hAnsi="Arial" w:cs="Arial"/>
                <w:color w:val="000000"/>
              </w:rPr>
            </w:rPrChange>
          </w:rPr>
          <w:t>Théo :</w:t>
        </w:r>
        <w:proofErr w:type="gramEnd"/>
        <w:r w:rsidRPr="0029131F">
          <w:rPr>
            <w:rFonts w:asciiTheme="minorHAnsi" w:hAnsiTheme="minorHAnsi" w:cstheme="minorHAnsi"/>
            <w:color w:val="000000"/>
            <w:sz w:val="22"/>
            <w:szCs w:val="22"/>
            <w:lang w:val="en-US"/>
            <w:rPrChange w:id="568" w:author="Baptiste Camprubi" w:date="2022-05-04T14:17:00Z">
              <w:rPr>
                <w:rFonts w:ascii="Arial" w:hAnsi="Arial" w:cs="Arial"/>
                <w:color w:val="000000"/>
              </w:rPr>
            </w:rPrChange>
          </w:rPr>
          <w:t xml:space="preserve"> 23%</w:t>
        </w:r>
      </w:ins>
    </w:p>
    <w:p w14:paraId="7B73AA29" w14:textId="09587784" w:rsidR="00A47438" w:rsidRPr="0029131F" w:rsidRDefault="00A47438" w:rsidP="00A47438">
      <w:pPr>
        <w:pStyle w:val="NormalWeb"/>
        <w:spacing w:before="0" w:beforeAutospacing="0" w:after="0" w:afterAutospacing="0"/>
        <w:jc w:val="both"/>
        <w:rPr>
          <w:ins w:id="569" w:author="Baptiste Camprubi" w:date="2022-05-03T21:05:00Z"/>
          <w:rFonts w:asciiTheme="minorHAnsi" w:hAnsiTheme="minorHAnsi" w:cstheme="minorHAnsi"/>
          <w:sz w:val="22"/>
          <w:szCs w:val="22"/>
          <w:lang w:val="en-US"/>
          <w:rPrChange w:id="570" w:author="Baptiste Camprubi" w:date="2022-05-04T14:17:00Z">
            <w:rPr>
              <w:ins w:id="571" w:author="Baptiste Camprubi" w:date="2022-05-03T21:05:00Z"/>
            </w:rPr>
          </w:rPrChange>
        </w:rPr>
      </w:pPr>
      <w:proofErr w:type="gramStart"/>
      <w:ins w:id="572" w:author="Baptiste Camprubi" w:date="2022-05-03T21:05:00Z">
        <w:r w:rsidRPr="0029131F">
          <w:rPr>
            <w:rFonts w:asciiTheme="minorHAnsi" w:hAnsiTheme="minorHAnsi" w:cstheme="minorHAnsi"/>
            <w:color w:val="000000"/>
            <w:sz w:val="22"/>
            <w:szCs w:val="22"/>
            <w:lang w:val="en-US"/>
            <w:rPrChange w:id="573" w:author="Baptiste Camprubi" w:date="2022-05-04T14:17:00Z">
              <w:rPr>
                <w:rFonts w:ascii="Arial" w:hAnsi="Arial" w:cs="Arial"/>
                <w:color w:val="000000"/>
              </w:rPr>
            </w:rPrChange>
          </w:rPr>
          <w:t>Baptiste :</w:t>
        </w:r>
        <w:proofErr w:type="gramEnd"/>
        <w:r w:rsidRPr="0029131F">
          <w:rPr>
            <w:rFonts w:asciiTheme="minorHAnsi" w:hAnsiTheme="minorHAnsi" w:cstheme="minorHAnsi"/>
            <w:color w:val="000000"/>
            <w:sz w:val="22"/>
            <w:szCs w:val="22"/>
            <w:lang w:val="en-US"/>
            <w:rPrChange w:id="574" w:author="Baptiste Camprubi" w:date="2022-05-04T14:17:00Z">
              <w:rPr>
                <w:rFonts w:ascii="Arial" w:hAnsi="Arial" w:cs="Arial"/>
                <w:color w:val="000000"/>
                <w:lang w:val="en-US"/>
              </w:rPr>
            </w:rPrChange>
          </w:rPr>
          <w:t xml:space="preserve"> </w:t>
        </w:r>
      </w:ins>
      <w:ins w:id="575" w:author="Baptiste Camprubi" w:date="2022-05-03T21:06:00Z">
        <w:r w:rsidRPr="0029131F">
          <w:rPr>
            <w:rFonts w:asciiTheme="minorHAnsi" w:hAnsiTheme="minorHAnsi" w:cstheme="minorHAnsi"/>
            <w:color w:val="000000"/>
            <w:sz w:val="22"/>
            <w:szCs w:val="22"/>
            <w:lang w:val="en-US"/>
            <w:rPrChange w:id="576" w:author="Baptiste Camprubi" w:date="2022-05-04T14:17:00Z">
              <w:rPr>
                <w:rFonts w:ascii="Arial" w:hAnsi="Arial" w:cs="Arial"/>
                <w:color w:val="000000"/>
                <w:lang w:val="en-US"/>
              </w:rPr>
            </w:rPrChange>
          </w:rPr>
          <w:t>23%</w:t>
        </w:r>
      </w:ins>
    </w:p>
    <w:p w14:paraId="1F53E141" w14:textId="5A6572A1" w:rsidR="00A47438" w:rsidRPr="0029131F" w:rsidRDefault="00A47438" w:rsidP="00A47438">
      <w:pPr>
        <w:pStyle w:val="NormalWeb"/>
        <w:spacing w:before="0" w:beforeAutospacing="0" w:after="0" w:afterAutospacing="0"/>
        <w:jc w:val="both"/>
        <w:rPr>
          <w:ins w:id="577" w:author="Baptiste Camprubi" w:date="2022-05-03T21:05:00Z"/>
          <w:rFonts w:asciiTheme="minorHAnsi" w:hAnsiTheme="minorHAnsi" w:cstheme="minorHAnsi"/>
          <w:sz w:val="22"/>
          <w:szCs w:val="22"/>
          <w:lang w:val="en-US"/>
          <w:rPrChange w:id="578" w:author="Baptiste Camprubi" w:date="2022-05-04T14:17:00Z">
            <w:rPr>
              <w:ins w:id="579" w:author="Baptiste Camprubi" w:date="2022-05-03T21:05:00Z"/>
            </w:rPr>
          </w:rPrChange>
        </w:rPr>
      </w:pPr>
      <w:proofErr w:type="gramStart"/>
      <w:ins w:id="580" w:author="Baptiste Camprubi" w:date="2022-05-03T21:05:00Z">
        <w:r w:rsidRPr="0029131F">
          <w:rPr>
            <w:rFonts w:asciiTheme="minorHAnsi" w:hAnsiTheme="minorHAnsi" w:cstheme="minorHAnsi"/>
            <w:color w:val="000000"/>
            <w:sz w:val="22"/>
            <w:szCs w:val="22"/>
            <w:lang w:val="en-US"/>
            <w:rPrChange w:id="581" w:author="Baptiste Camprubi" w:date="2022-05-04T14:17:00Z">
              <w:rPr>
                <w:rFonts w:ascii="Arial" w:hAnsi="Arial" w:cs="Arial"/>
                <w:color w:val="000000"/>
              </w:rPr>
            </w:rPrChange>
          </w:rPr>
          <w:t>Nathan :</w:t>
        </w:r>
      </w:ins>
      <w:proofErr w:type="gramEnd"/>
      <w:ins w:id="582" w:author="Baptiste Camprubi" w:date="2022-05-03T21:06:00Z">
        <w:r w:rsidRPr="0029131F">
          <w:rPr>
            <w:rFonts w:asciiTheme="minorHAnsi" w:hAnsiTheme="minorHAnsi" w:cstheme="minorHAnsi"/>
            <w:color w:val="000000"/>
            <w:sz w:val="22"/>
            <w:szCs w:val="22"/>
            <w:lang w:val="en-US"/>
            <w:rPrChange w:id="583" w:author="Baptiste Camprubi" w:date="2022-05-04T14:17:00Z">
              <w:rPr>
                <w:rFonts w:ascii="Arial" w:hAnsi="Arial" w:cs="Arial"/>
                <w:color w:val="000000"/>
                <w:lang w:val="en-US"/>
              </w:rPr>
            </w:rPrChange>
          </w:rPr>
          <w:t xml:space="preserve"> 23%</w:t>
        </w:r>
      </w:ins>
    </w:p>
    <w:p w14:paraId="6FF545EA" w14:textId="74EF8376" w:rsidR="00A47438" w:rsidRPr="0029131F" w:rsidRDefault="00A47438" w:rsidP="00A47438">
      <w:pPr>
        <w:pStyle w:val="NormalWeb"/>
        <w:spacing w:before="0" w:beforeAutospacing="0" w:after="0" w:afterAutospacing="0"/>
        <w:jc w:val="both"/>
        <w:rPr>
          <w:ins w:id="584" w:author="Baptiste Camprubi" w:date="2022-05-03T21:05:00Z"/>
          <w:rFonts w:asciiTheme="minorHAnsi" w:hAnsiTheme="minorHAnsi" w:cstheme="minorHAnsi"/>
          <w:sz w:val="22"/>
          <w:szCs w:val="22"/>
          <w:lang w:val="en-US"/>
          <w:rPrChange w:id="585" w:author="Baptiste Camprubi" w:date="2022-05-04T14:17:00Z">
            <w:rPr>
              <w:ins w:id="586" w:author="Baptiste Camprubi" w:date="2022-05-03T21:05:00Z"/>
            </w:rPr>
          </w:rPrChange>
        </w:rPr>
      </w:pPr>
      <w:proofErr w:type="gramStart"/>
      <w:ins w:id="587" w:author="Baptiste Camprubi" w:date="2022-05-03T21:05:00Z">
        <w:r w:rsidRPr="0029131F">
          <w:rPr>
            <w:rFonts w:asciiTheme="minorHAnsi" w:hAnsiTheme="minorHAnsi" w:cstheme="minorHAnsi"/>
            <w:color w:val="000000"/>
            <w:sz w:val="22"/>
            <w:szCs w:val="22"/>
            <w:lang w:val="en-US"/>
            <w:rPrChange w:id="588" w:author="Baptiste Camprubi" w:date="2022-05-04T14:17:00Z">
              <w:rPr>
                <w:rFonts w:ascii="Arial" w:hAnsi="Arial" w:cs="Arial"/>
                <w:color w:val="000000"/>
              </w:rPr>
            </w:rPrChange>
          </w:rPr>
          <w:t>Hugo :</w:t>
        </w:r>
      </w:ins>
      <w:proofErr w:type="gramEnd"/>
      <w:ins w:id="589" w:author="Baptiste Camprubi" w:date="2022-05-03T21:06:00Z">
        <w:r w:rsidRPr="0029131F">
          <w:rPr>
            <w:rFonts w:asciiTheme="minorHAnsi" w:hAnsiTheme="minorHAnsi" w:cstheme="minorHAnsi"/>
            <w:color w:val="000000"/>
            <w:sz w:val="22"/>
            <w:szCs w:val="22"/>
            <w:lang w:val="en-US"/>
            <w:rPrChange w:id="590" w:author="Baptiste Camprubi" w:date="2022-05-04T14:17:00Z">
              <w:rPr>
                <w:rFonts w:ascii="Arial" w:hAnsi="Arial" w:cs="Arial"/>
                <w:color w:val="000000"/>
                <w:lang w:val="en-US"/>
              </w:rPr>
            </w:rPrChange>
          </w:rPr>
          <w:t xml:space="preserve"> 31%</w:t>
        </w:r>
      </w:ins>
    </w:p>
    <w:p w14:paraId="7388C0E8" w14:textId="77777777" w:rsidR="007A345C" w:rsidRPr="00A47438" w:rsidRDefault="007A345C">
      <w:pPr>
        <w:pStyle w:val="MonParagraphe"/>
        <w:rPr>
          <w:ins w:id="591" w:author="Hugo Warin" w:date="2022-05-03T13:42:00Z"/>
          <w:lang w:val="en-US"/>
          <w:rPrChange w:id="592" w:author="Baptiste Camprubi" w:date="2022-05-03T21:05:00Z">
            <w:rPr>
              <w:ins w:id="593" w:author="Hugo Warin" w:date="2022-05-03T13:42:00Z"/>
            </w:rPr>
          </w:rPrChange>
        </w:rPr>
      </w:pPr>
    </w:p>
    <w:p w14:paraId="7C93F31B" w14:textId="77777777" w:rsidR="007A345C" w:rsidRPr="00A47438" w:rsidRDefault="007A345C">
      <w:pPr>
        <w:pStyle w:val="MonParagraphe"/>
        <w:rPr>
          <w:ins w:id="594" w:author="Hugo Warin" w:date="2022-05-03T13:42:00Z"/>
          <w:lang w:val="en-US"/>
          <w:rPrChange w:id="595" w:author="Baptiste Camprubi" w:date="2022-05-03T21:05:00Z">
            <w:rPr>
              <w:ins w:id="596" w:author="Hugo Warin" w:date="2022-05-03T13:42:00Z"/>
            </w:rPr>
          </w:rPrChange>
        </w:rPr>
      </w:pPr>
    </w:p>
    <w:p w14:paraId="4BF135F1" w14:textId="77777777" w:rsidR="007A345C" w:rsidRPr="00A47438" w:rsidRDefault="007A345C">
      <w:pPr>
        <w:pStyle w:val="MonParagraphe"/>
        <w:rPr>
          <w:ins w:id="597" w:author="Hugo Warin" w:date="2022-05-03T13:42:00Z"/>
          <w:lang w:val="en-US"/>
          <w:rPrChange w:id="598" w:author="Baptiste Camprubi" w:date="2022-05-03T21:05:00Z">
            <w:rPr>
              <w:ins w:id="599" w:author="Hugo Warin" w:date="2022-05-03T13:42:00Z"/>
            </w:rPr>
          </w:rPrChange>
        </w:rPr>
      </w:pPr>
    </w:p>
    <w:p w14:paraId="0197348C" w14:textId="77777777" w:rsidR="007A345C" w:rsidRPr="00A47438" w:rsidRDefault="007A345C">
      <w:pPr>
        <w:pStyle w:val="MonParagraphe"/>
        <w:rPr>
          <w:ins w:id="600" w:author="Hugo Warin" w:date="2022-05-03T13:42:00Z"/>
          <w:lang w:val="en-US"/>
          <w:rPrChange w:id="601" w:author="Baptiste Camprubi" w:date="2022-05-03T21:05:00Z">
            <w:rPr>
              <w:ins w:id="602" w:author="Hugo Warin" w:date="2022-05-03T13:42:00Z"/>
            </w:rPr>
          </w:rPrChange>
        </w:rPr>
      </w:pPr>
    </w:p>
    <w:p w14:paraId="2054A0CD" w14:textId="77777777" w:rsidR="007A345C" w:rsidRPr="00A47438" w:rsidRDefault="007A345C">
      <w:pPr>
        <w:pStyle w:val="MonParagraphe"/>
        <w:rPr>
          <w:ins w:id="603" w:author="Hugo Warin" w:date="2022-05-03T13:42:00Z"/>
          <w:lang w:val="en-US"/>
          <w:rPrChange w:id="604" w:author="Baptiste Camprubi" w:date="2022-05-03T21:05:00Z">
            <w:rPr>
              <w:ins w:id="605" w:author="Hugo Warin" w:date="2022-05-03T13:42:00Z"/>
            </w:rPr>
          </w:rPrChange>
        </w:rPr>
      </w:pPr>
    </w:p>
    <w:p w14:paraId="2AE76E4E" w14:textId="77777777" w:rsidR="007A345C" w:rsidRPr="00A47438" w:rsidRDefault="007A345C">
      <w:pPr>
        <w:pStyle w:val="MonParagraphe"/>
        <w:rPr>
          <w:ins w:id="606" w:author="Hugo Warin" w:date="2022-05-03T13:42:00Z"/>
          <w:lang w:val="en-US"/>
          <w:rPrChange w:id="607" w:author="Baptiste Camprubi" w:date="2022-05-03T21:05:00Z">
            <w:rPr>
              <w:ins w:id="608" w:author="Hugo Warin" w:date="2022-05-03T13:42:00Z"/>
            </w:rPr>
          </w:rPrChange>
        </w:rPr>
      </w:pPr>
    </w:p>
    <w:p w14:paraId="33A1C453" w14:textId="77777777" w:rsidR="007A345C" w:rsidRPr="00A47438" w:rsidRDefault="007A345C">
      <w:pPr>
        <w:pStyle w:val="MonParagraphe"/>
        <w:rPr>
          <w:ins w:id="609" w:author="Hugo Warin" w:date="2022-05-03T13:42:00Z"/>
          <w:lang w:val="en-US"/>
          <w:rPrChange w:id="610" w:author="Baptiste Camprubi" w:date="2022-05-03T21:05:00Z">
            <w:rPr>
              <w:ins w:id="611" w:author="Hugo Warin" w:date="2022-05-03T13:42:00Z"/>
            </w:rPr>
          </w:rPrChange>
        </w:rPr>
      </w:pPr>
    </w:p>
    <w:p w14:paraId="6717B4A5" w14:textId="77777777" w:rsidR="007A345C" w:rsidRPr="00A47438" w:rsidRDefault="007A345C" w:rsidP="00AC377D">
      <w:pPr>
        <w:pStyle w:val="MonParagraphe"/>
        <w:rPr>
          <w:ins w:id="612" w:author="Hugo Warin" w:date="2022-05-03T13:42:00Z"/>
          <w:lang w:val="en-US"/>
          <w:rPrChange w:id="613" w:author="Baptiste Camprubi" w:date="2022-05-03T21:05:00Z">
            <w:rPr>
              <w:ins w:id="614" w:author="Hugo Warin" w:date="2022-05-03T13:42:00Z"/>
            </w:rPr>
          </w:rPrChange>
        </w:rPr>
      </w:pPr>
    </w:p>
    <w:p w14:paraId="4965A25A" w14:textId="77777777" w:rsidR="007A345C" w:rsidRPr="00A47438" w:rsidRDefault="007A345C" w:rsidP="00AC377D">
      <w:pPr>
        <w:pStyle w:val="MonParagraphe"/>
        <w:rPr>
          <w:ins w:id="615" w:author="Hugo Warin" w:date="2022-05-03T13:42:00Z"/>
          <w:lang w:val="en-US"/>
          <w:rPrChange w:id="616" w:author="Baptiste Camprubi" w:date="2022-05-03T21:05:00Z">
            <w:rPr>
              <w:ins w:id="617" w:author="Hugo Warin" w:date="2022-05-03T13:42:00Z"/>
            </w:rPr>
          </w:rPrChange>
        </w:rPr>
      </w:pPr>
    </w:p>
    <w:p w14:paraId="045A05EC" w14:textId="0E376C68" w:rsidR="00A23267" w:rsidRPr="00AC377D" w:rsidRDefault="00BA0EA2" w:rsidP="00AC377D">
      <w:pPr>
        <w:pStyle w:val="MonParagraphe"/>
      </w:pPr>
      <w:del w:id="618" w:author="Baptiste Camprubi" w:date="2022-05-03T21:03:00Z">
        <w:r w:rsidDel="006C11C8">
          <w:rPr>
            <w:noProof/>
          </w:rPr>
          <mc:AlternateContent>
            <mc:Choice Requires="wps">
              <w:drawing>
                <wp:anchor distT="0" distB="0" distL="114300" distR="114300" simplePos="0" relativeHeight="251658241" behindDoc="0" locked="0" layoutInCell="1" allowOverlap="1" wp14:anchorId="0CA1E882" wp14:editId="7F468AA6">
                  <wp:simplePos x="0" y="0"/>
                  <wp:positionH relativeFrom="column">
                    <wp:posOffset>1256665</wp:posOffset>
                  </wp:positionH>
                  <wp:positionV relativeFrom="paragraph">
                    <wp:posOffset>2227580</wp:posOffset>
                  </wp:positionV>
                  <wp:extent cx="3599815" cy="154940"/>
                  <wp:effectExtent l="0" t="0" r="0" b="0"/>
                  <wp:wrapThrough wrapText="bothSides">
                    <wp:wrapPolygon edited="0">
                      <wp:start x="0" y="0"/>
                      <wp:lineTo x="0" y="0"/>
                      <wp:lineTo x="0" y="0"/>
                    </wp:wrapPolygon>
                  </wp:wrapThrough>
                  <wp:docPr id="2" name="Zone de texte 2"/>
                  <wp:cNvGraphicFramePr/>
                  <a:graphic xmlns:a="http://schemas.openxmlformats.org/drawingml/2006/main">
                    <a:graphicData uri="http://schemas.microsoft.com/office/word/2010/wordprocessingShape">
                      <wps:wsp>
                        <wps:cNvSpPr txBox="1"/>
                        <wps:spPr>
                          <a:xfrm>
                            <a:off x="0" y="0"/>
                            <a:ext cx="3599815" cy="154940"/>
                          </a:xfrm>
                          <a:prstGeom prst="rect">
                            <a:avLst/>
                          </a:prstGeom>
                          <a:solidFill>
                            <a:prstClr val="white"/>
                          </a:solidFill>
                          <a:ln>
                            <a:noFill/>
                          </a:ln>
                          <a:effectLst/>
                        </wps:spPr>
                        <wps:txbx>
                          <w:txbxContent>
                            <w:p w14:paraId="70531BCA" w14:textId="77777777" w:rsidR="00BA0EA2" w:rsidRPr="00244549" w:rsidRDefault="00BA0EA2" w:rsidP="00BA0EA2">
                              <w:pPr>
                                <w:pStyle w:val="Lgende"/>
                                <w:rPr>
                                  <w:noProof/>
                                  <w:sz w:val="22"/>
                                  <w:szCs w:val="22"/>
                                </w:rPr>
                              </w:pPr>
                              <w:bookmarkStart w:id="619" w:name="_Ref491244179"/>
                              <w:r>
                                <w:t xml:space="preserve">Figure </w:t>
                              </w:r>
                              <w:r w:rsidR="00560D5A">
                                <w:fldChar w:fldCharType="begin"/>
                              </w:r>
                              <w:r w:rsidR="00560D5A">
                                <w:instrText xml:space="preserve"> SEQ Figure \* ARABIC </w:instrText>
                              </w:r>
                              <w:r w:rsidR="00560D5A">
                                <w:fldChar w:fldCharType="separate"/>
                              </w:r>
                              <w:r w:rsidR="007A345C">
                                <w:rPr>
                                  <w:noProof/>
                                </w:rPr>
                                <w:t>1</w:t>
                              </w:r>
                              <w:r w:rsidR="00560D5A">
                                <w:rPr>
                                  <w:noProof/>
                                </w:rPr>
                                <w:fldChar w:fldCharType="end"/>
                              </w:r>
                              <w:bookmarkEnd w:id="619"/>
                              <w:r>
                                <w:t xml:space="preserve"> : Une légende caractérisant cette figure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A1E882" id="_x0000_t202" coordsize="21600,21600" o:spt="202" path="m,l,21600r21600,l21600,xe">
                  <v:stroke joinstyle="miter"/>
                  <v:path gradientshapeok="t" o:connecttype="rect"/>
                </v:shapetype>
                <v:shape id="Zone de texte 2" o:spid="_x0000_s1026" type="#_x0000_t202" style="position:absolute;left:0;text-align:left;margin-left:98.95pt;margin-top:175.4pt;width:283.45pt;height:12.2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" stroked="f">
                  <v:textbox style="mso-fit-shape-to-text:t" inset="0,0,0,0">
                    <w:txbxContent>
                      <w:p w14:paraId="70531BCA" w14:textId="77777777" w:rsidR="00BA0EA2" w:rsidRPr="00244549" w:rsidRDefault="00BA0EA2" w:rsidP="00BA0EA2">
                        <w:pPr>
                          <w:pStyle w:val="Lgende"/>
                          <w:rPr>
                            <w:noProof/>
                            <w:sz w:val="22"/>
                            <w:szCs w:val="22"/>
                          </w:rPr>
                        </w:pPr>
                        <w:bookmarkStart w:id="620" w:name="_Ref491244179"/>
                        <w:r>
                          <w:t xml:space="preserve">Figure </w:t>
                        </w:r>
                        <w:r w:rsidR="00560D5A">
                          <w:fldChar w:fldCharType="begin"/>
                        </w:r>
                        <w:r w:rsidR="00560D5A">
                          <w:instrText xml:space="preserve"> SEQ Figure \* ARABIC </w:instrText>
                        </w:r>
                        <w:r w:rsidR="00560D5A">
                          <w:fldChar w:fldCharType="separate"/>
                        </w:r>
                        <w:r w:rsidR="007A345C">
                          <w:rPr>
                            <w:noProof/>
                          </w:rPr>
                          <w:t>1</w:t>
                        </w:r>
                        <w:r w:rsidR="00560D5A">
                          <w:rPr>
                            <w:noProof/>
                          </w:rPr>
                          <w:fldChar w:fldCharType="end"/>
                        </w:r>
                        <w:bookmarkEnd w:id="620"/>
                        <w:r>
                          <w:t xml:space="preserve"> : Une légende caractérisant cette figure ...</w:t>
                        </w:r>
                      </w:p>
                    </w:txbxContent>
                  </v:textbox>
                  <w10:wrap type="through"/>
                </v:shape>
              </w:pict>
            </mc:Fallback>
          </mc:AlternateContent>
        </w:r>
      </w:del>
      <w:del w:id="621" w:author="Hugo Warin" w:date="2022-05-03T13:48:00Z">
        <w:r w:rsidDel="007A345C">
          <w:rPr>
            <w:noProof/>
          </w:rPr>
          <w:drawing>
            <wp:anchor distT="0" distB="0" distL="114300" distR="114300" simplePos="0" relativeHeight="251658240" behindDoc="0" locked="0" layoutInCell="1" allowOverlap="1" wp14:anchorId="4855C616" wp14:editId="6BDE6BB5">
              <wp:simplePos x="0" y="0"/>
              <wp:positionH relativeFrom="column">
                <wp:align>center</wp:align>
              </wp:positionH>
              <wp:positionV relativeFrom="paragraph">
                <wp:posOffset>71755</wp:posOffset>
              </wp:positionV>
              <wp:extent cx="3600000" cy="2098800"/>
              <wp:effectExtent l="0" t="0" r="698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Graphique2-SansTit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0" cy="2098800"/>
                      </a:xfrm>
                      <a:prstGeom prst="rect">
                        <a:avLst/>
                      </a:prstGeom>
                    </pic:spPr>
                  </pic:pic>
                </a:graphicData>
              </a:graphic>
              <wp14:sizeRelH relativeFrom="margin">
                <wp14:pctWidth>0</wp14:pctWidth>
              </wp14:sizeRelH>
              <wp14:sizeRelV relativeFrom="margin">
                <wp14:pctHeight>0</wp14:pctHeight>
              </wp14:sizeRelV>
            </wp:anchor>
          </w:drawing>
        </w:r>
      </w:del>
    </w:p>
    <w:sectPr w:rsidR="00A23267" w:rsidRPr="00AC377D" w:rsidSect="007A345C">
      <w:headerReference w:type="default" r:id="rId18"/>
      <w:footerReference w:type="default" r:id="rId19"/>
      <w:pgSz w:w="11906" w:h="16838"/>
      <w:pgMar w:top="1843" w:right="1134" w:bottom="1843" w:left="1134" w:header="454" w:footer="737" w:gutter="0"/>
      <w:cols w:space="0"/>
      <w:docGrid w:linePitch="326"/>
      <w:sectPrChange w:id="630" w:author="Hugo Warin" w:date="2022-05-03T13:43:00Z">
        <w:sectPr w:rsidR="00A23267" w:rsidRPr="00AC377D" w:rsidSect="007A345C">
          <w:pgMar w:top="1843" w:right="1134" w:bottom="1843" w:left="1134" w:header="1134" w:footer="1134"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D1CAB" w14:textId="77777777" w:rsidR="00560D5A" w:rsidRDefault="00560D5A">
      <w:r>
        <w:separator/>
      </w:r>
    </w:p>
  </w:endnote>
  <w:endnote w:type="continuationSeparator" w:id="0">
    <w:p w14:paraId="57369DF8" w14:textId="77777777" w:rsidR="00560D5A" w:rsidRDefault="00560D5A">
      <w:r>
        <w:continuationSeparator/>
      </w:r>
    </w:p>
  </w:endnote>
  <w:endnote w:type="continuationNotice" w:id="1">
    <w:p w14:paraId="5924ACA6" w14:textId="77777777" w:rsidR="00560D5A" w:rsidRDefault="00560D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MT Extra"/>
    <w:panose1 w:val="05010000000000000000"/>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CB2D" w14:textId="18338B20" w:rsidR="00367ED9" w:rsidRDefault="00367ED9">
    <w:pPr>
      <w:pStyle w:val="Pieddepage"/>
    </w:pPr>
    <w:r>
      <w:t>Poste n° : (le cas échéant)</w:t>
    </w:r>
    <w:r>
      <w:tab/>
      <w:t xml:space="preserve">- Page </w:t>
    </w:r>
    <w:r>
      <w:fldChar w:fldCharType="begin"/>
    </w:r>
    <w:r>
      <w:instrText xml:space="preserve"> PAGE </w:instrText>
    </w:r>
    <w:r>
      <w:fldChar w:fldCharType="separate"/>
    </w:r>
    <w:r w:rsidR="00C54970">
      <w:rPr>
        <w:noProof/>
      </w:rPr>
      <w:t>1</w:t>
    </w:r>
    <w:r>
      <w:fldChar w:fldCharType="end"/>
    </w:r>
    <w:r>
      <w:t>/</w:t>
    </w:r>
    <w:r w:rsidR="00560D5A">
      <w:fldChar w:fldCharType="begin"/>
    </w:r>
    <w:r w:rsidR="00560D5A">
      <w:instrText xml:space="preserve"> NUMPAGES </w:instrText>
    </w:r>
    <w:r w:rsidR="00560D5A">
      <w:fldChar w:fldCharType="separate"/>
    </w:r>
    <w:r w:rsidR="00C54970">
      <w:rPr>
        <w:noProof/>
      </w:rPr>
      <w:t>1</w:t>
    </w:r>
    <w:r w:rsidR="00560D5A">
      <w:rPr>
        <w:noProof/>
      </w:rPr>
      <w:fldChar w:fldCharType="end"/>
    </w:r>
    <w:r>
      <w:t xml:space="preserve"> -</w:t>
    </w:r>
    <w:r>
      <w:tab/>
      <w:t xml:space="preserve">Le </w:t>
    </w:r>
    <w:r>
      <w:fldChar w:fldCharType="begin"/>
    </w:r>
    <w:r>
      <w:instrText xml:space="preserve"> SAVEDATE \@ "d' 'MMMM' 'yyyy" </w:instrText>
    </w:r>
    <w:r>
      <w:fldChar w:fldCharType="separate"/>
    </w:r>
    <w:ins w:id="626" w:author="Hugo Warin" w:date="2022-05-04T14:37:00Z">
      <w:r w:rsidR="007775D2">
        <w:rPr>
          <w:noProof/>
        </w:rPr>
        <w:t>4 mai 2022</w:t>
      </w:r>
    </w:ins>
    <w:ins w:id="627" w:author="Baptiste Camprubi" w:date="2022-05-04T14:13:00Z">
      <w:del w:id="628" w:author="Hugo Warin" w:date="2022-05-04T14:37:00Z">
        <w:r w:rsidR="0029131F" w:rsidDel="007775D2">
          <w:rPr>
            <w:noProof/>
          </w:rPr>
          <w:delText>3 mai 2022</w:delText>
        </w:r>
      </w:del>
    </w:ins>
    <w:del w:id="629" w:author="Hugo Warin" w:date="2022-05-04T14:37:00Z">
      <w:r w:rsidR="007A345C" w:rsidDel="007775D2">
        <w:rPr>
          <w:noProof/>
        </w:rPr>
        <w:delText>0 XXX 0000</w:delText>
      </w:r>
    </w:del>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98796" w14:textId="77777777" w:rsidR="00560D5A" w:rsidRDefault="00560D5A">
      <w:r>
        <w:rPr>
          <w:color w:val="000000"/>
        </w:rPr>
        <w:separator/>
      </w:r>
    </w:p>
  </w:footnote>
  <w:footnote w:type="continuationSeparator" w:id="0">
    <w:p w14:paraId="18652462" w14:textId="77777777" w:rsidR="00560D5A" w:rsidRDefault="00560D5A">
      <w:r>
        <w:continuationSeparator/>
      </w:r>
    </w:p>
  </w:footnote>
  <w:footnote w:type="continuationNotice" w:id="1">
    <w:p w14:paraId="355898ED" w14:textId="77777777" w:rsidR="00560D5A" w:rsidRDefault="00560D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1DF7E" w14:textId="77777777" w:rsidR="007A345C" w:rsidRDefault="00367ED9">
    <w:pPr>
      <w:pStyle w:val="MonAuteur"/>
      <w:rPr>
        <w:ins w:id="622" w:author="Hugo Warin" w:date="2022-05-03T13:43:00Z"/>
      </w:rPr>
    </w:pPr>
    <w:r w:rsidRPr="007A345C">
      <w:t xml:space="preserve">Auteurs : </w:t>
    </w:r>
    <w:del w:id="623" w:author="Hugo Warin" w:date="2022-05-03T13:41:00Z">
      <w:r w:rsidRPr="007A345C" w:rsidDel="007A345C">
        <w:delText xml:space="preserve">….. </w:delText>
      </w:r>
    </w:del>
    <w:ins w:id="624" w:author="Hugo Warin" w:date="2022-05-03T13:41:00Z">
      <w:r w:rsidR="007A345C" w:rsidRPr="007A345C">
        <w:t xml:space="preserve">Hugo WARIN, Baptiste CAMPRUBI, </w:t>
      </w:r>
    </w:ins>
  </w:p>
  <w:p w14:paraId="67E27D15" w14:textId="37DB726F" w:rsidR="00367ED9" w:rsidRDefault="007A345C">
    <w:pPr>
      <w:pStyle w:val="MonAuteur"/>
    </w:pPr>
    <w:ins w:id="625" w:author="Hugo Warin" w:date="2022-05-03T13:41:00Z">
      <w:r w:rsidRPr="007A345C">
        <w:t>Théo BRUSQUE, Nathan CHAMPOUILLON</w:t>
      </w:r>
    </w:ins>
    <w:r w:rsidR="00367ED9">
      <w:rPr>
        <w:rFonts w:ascii="Times New Roman" w:hAnsi="Times New Roman"/>
        <w:sz w:val="24"/>
        <w:szCs w:val="24"/>
      </w:rPr>
      <w:tab/>
    </w:r>
    <w:r w:rsidR="00F25C42" w:rsidRPr="00F44AF4">
      <w:rPr>
        <w:noProof/>
      </w:rPr>
      <w:drawing>
        <wp:inline distT="0" distB="0" distL="0" distR="0" wp14:anchorId="0EA87F9A" wp14:editId="7133EE8A">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048C107B"/>
    <w:multiLevelType w:val="hybridMultilevel"/>
    <w:tmpl w:val="44888F8C"/>
    <w:lvl w:ilvl="0" w:tplc="B038CC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num w:numId="1">
    <w:abstractNumId w:val="4"/>
  </w:num>
  <w:num w:numId="2">
    <w:abstractNumId w:val="3"/>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go Warin">
    <w15:presenceInfo w15:providerId="None" w15:userId="Hugo Warin"/>
  </w15:person>
  <w15:person w15:author="Baptiste Camprubi">
    <w15:presenceInfo w15:providerId="Windows Live" w15:userId="21a8f00453e5c1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trackRevisions/>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5C"/>
    <w:rsid w:val="00003E5E"/>
    <w:rsid w:val="0003259A"/>
    <w:rsid w:val="00063A2F"/>
    <w:rsid w:val="000A59E4"/>
    <w:rsid w:val="000C22DF"/>
    <w:rsid w:val="000D0A91"/>
    <w:rsid w:val="000F7AB5"/>
    <w:rsid w:val="00130EF4"/>
    <w:rsid w:val="00153C7B"/>
    <w:rsid w:val="0016277D"/>
    <w:rsid w:val="001A17EE"/>
    <w:rsid w:val="00255C69"/>
    <w:rsid w:val="0029131F"/>
    <w:rsid w:val="002C69A7"/>
    <w:rsid w:val="00332A88"/>
    <w:rsid w:val="00367ED9"/>
    <w:rsid w:val="003B6AA0"/>
    <w:rsid w:val="003F21B0"/>
    <w:rsid w:val="00403CD6"/>
    <w:rsid w:val="00427B38"/>
    <w:rsid w:val="005275B2"/>
    <w:rsid w:val="00556A1B"/>
    <w:rsid w:val="00560D5A"/>
    <w:rsid w:val="00567E13"/>
    <w:rsid w:val="00584815"/>
    <w:rsid w:val="00696F4F"/>
    <w:rsid w:val="006C11C8"/>
    <w:rsid w:val="006D3712"/>
    <w:rsid w:val="006E203B"/>
    <w:rsid w:val="00702E9B"/>
    <w:rsid w:val="00750265"/>
    <w:rsid w:val="00774916"/>
    <w:rsid w:val="007775D2"/>
    <w:rsid w:val="00782829"/>
    <w:rsid w:val="00784DE1"/>
    <w:rsid w:val="007A345C"/>
    <w:rsid w:val="00806BC5"/>
    <w:rsid w:val="008075EE"/>
    <w:rsid w:val="00831C7A"/>
    <w:rsid w:val="00834008"/>
    <w:rsid w:val="00854184"/>
    <w:rsid w:val="008D6117"/>
    <w:rsid w:val="008E0493"/>
    <w:rsid w:val="00950D02"/>
    <w:rsid w:val="00963374"/>
    <w:rsid w:val="00986BD9"/>
    <w:rsid w:val="009C39AB"/>
    <w:rsid w:val="00A07FDD"/>
    <w:rsid w:val="00A23267"/>
    <w:rsid w:val="00A47438"/>
    <w:rsid w:val="00A47ACE"/>
    <w:rsid w:val="00AC377D"/>
    <w:rsid w:val="00AF61DE"/>
    <w:rsid w:val="00B04F23"/>
    <w:rsid w:val="00B158F2"/>
    <w:rsid w:val="00B32101"/>
    <w:rsid w:val="00B36319"/>
    <w:rsid w:val="00BA0EA2"/>
    <w:rsid w:val="00BB5977"/>
    <w:rsid w:val="00BF5F73"/>
    <w:rsid w:val="00C02579"/>
    <w:rsid w:val="00C25893"/>
    <w:rsid w:val="00C318DD"/>
    <w:rsid w:val="00C341A3"/>
    <w:rsid w:val="00C54970"/>
    <w:rsid w:val="00CD0269"/>
    <w:rsid w:val="00CE6C83"/>
    <w:rsid w:val="00CF69E4"/>
    <w:rsid w:val="00D934DE"/>
    <w:rsid w:val="00E6216B"/>
    <w:rsid w:val="00E621A9"/>
    <w:rsid w:val="00E75E4B"/>
    <w:rsid w:val="00EA2FA4"/>
    <w:rsid w:val="00EE3C18"/>
    <w:rsid w:val="00F1110E"/>
    <w:rsid w:val="00F25C42"/>
    <w:rsid w:val="00F43871"/>
    <w:rsid w:val="00F75C1B"/>
    <w:rsid w:val="00F83406"/>
    <w:rsid w:val="00F97470"/>
    <w:rsid w:val="00FA1FB5"/>
    <w:rsid w:val="00FB59BF"/>
    <w:rsid w:val="00FE3E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64F1"/>
  <w15:chartTrackingRefBased/>
  <w15:docId w15:val="{54AF89EC-6CAC-4CA4-984E-6ED6B882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semiHidden/>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styleId="Textedelespacerserv">
    <w:name w:val="Placeholder Text"/>
    <w:basedOn w:val="Policepardfaut"/>
    <w:uiPriority w:val="99"/>
    <w:semiHidden/>
    <w:rsid w:val="00FE3EAF"/>
    <w:rPr>
      <w:color w:val="808080"/>
    </w:rPr>
  </w:style>
  <w:style w:type="paragraph" w:styleId="Paragraphedeliste">
    <w:name w:val="List Paragraph"/>
    <w:basedOn w:val="Normal"/>
    <w:uiPriority w:val="34"/>
    <w:qFormat/>
    <w:rsid w:val="00750265"/>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rPr>
  </w:style>
  <w:style w:type="paragraph" w:styleId="NormalWeb">
    <w:name w:val="Normal (Web)"/>
    <w:basedOn w:val="Normal"/>
    <w:uiPriority w:val="99"/>
    <w:semiHidden/>
    <w:unhideWhenUsed/>
    <w:rsid w:val="00A47438"/>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paragraph" w:styleId="Rvision">
    <w:name w:val="Revision"/>
    <w:hidden/>
    <w:uiPriority w:val="99"/>
    <w:semiHidden/>
    <w:rsid w:val="0029131F"/>
    <w:rPr>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23361">
      <w:bodyDiv w:val="1"/>
      <w:marLeft w:val="0"/>
      <w:marRight w:val="0"/>
      <w:marTop w:val="0"/>
      <w:marBottom w:val="0"/>
      <w:divBdr>
        <w:top w:val="none" w:sz="0" w:space="0" w:color="auto"/>
        <w:left w:val="none" w:sz="0" w:space="0" w:color="auto"/>
        <w:bottom w:val="none" w:sz="0" w:space="0" w:color="auto"/>
        <w:right w:val="none" w:sz="0" w:space="0" w:color="auto"/>
      </w:divBdr>
    </w:div>
    <w:div w:id="1695226022">
      <w:bodyDiv w:val="1"/>
      <w:marLeft w:val="0"/>
      <w:marRight w:val="0"/>
      <w:marTop w:val="0"/>
      <w:marBottom w:val="0"/>
      <w:divBdr>
        <w:top w:val="none" w:sz="0" w:space="0" w:color="auto"/>
        <w:left w:val="none" w:sz="0" w:space="0" w:color="auto"/>
        <w:bottom w:val="none" w:sz="0" w:space="0" w:color="auto"/>
        <w:right w:val="none" w:sz="0" w:space="0" w:color="auto"/>
      </w:divBdr>
    </w:div>
    <w:div w:id="1782722073">
      <w:bodyDiv w:val="1"/>
      <w:marLeft w:val="0"/>
      <w:marRight w:val="0"/>
      <w:marTop w:val="0"/>
      <w:marBottom w:val="0"/>
      <w:divBdr>
        <w:top w:val="none" w:sz="0" w:space="0" w:color="auto"/>
        <w:left w:val="none" w:sz="0" w:space="0" w:color="auto"/>
        <w:bottom w:val="none" w:sz="0" w:space="0" w:color="auto"/>
        <w:right w:val="none" w:sz="0" w:space="0" w:color="auto"/>
      </w:divBdr>
      <w:divsChild>
        <w:div w:id="438567809">
          <w:marLeft w:val="0"/>
          <w:marRight w:val="0"/>
          <w:marTop w:val="0"/>
          <w:marBottom w:val="0"/>
          <w:divBdr>
            <w:top w:val="none" w:sz="0" w:space="0" w:color="auto"/>
            <w:left w:val="none" w:sz="0" w:space="0" w:color="auto"/>
            <w:bottom w:val="none" w:sz="0" w:space="0" w:color="auto"/>
            <w:right w:val="none" w:sz="0" w:space="0" w:color="auto"/>
          </w:divBdr>
          <w:divsChild>
            <w:div w:id="2147307162">
              <w:marLeft w:val="0"/>
              <w:marRight w:val="0"/>
              <w:marTop w:val="0"/>
              <w:marBottom w:val="0"/>
              <w:divBdr>
                <w:top w:val="none" w:sz="0" w:space="0" w:color="auto"/>
                <w:left w:val="none" w:sz="0" w:space="0" w:color="auto"/>
                <w:bottom w:val="none" w:sz="0" w:space="0" w:color="auto"/>
                <w:right w:val="none" w:sz="0" w:space="0" w:color="auto"/>
              </w:divBdr>
            </w:div>
            <w:div w:id="2130081429">
              <w:marLeft w:val="0"/>
              <w:marRight w:val="0"/>
              <w:marTop w:val="0"/>
              <w:marBottom w:val="0"/>
              <w:divBdr>
                <w:top w:val="none" w:sz="0" w:space="0" w:color="auto"/>
                <w:left w:val="none" w:sz="0" w:space="0" w:color="auto"/>
                <w:bottom w:val="none" w:sz="0" w:space="0" w:color="auto"/>
                <w:right w:val="none" w:sz="0" w:space="0" w:color="auto"/>
              </w:divBdr>
            </w:div>
            <w:div w:id="1776635410">
              <w:marLeft w:val="0"/>
              <w:marRight w:val="0"/>
              <w:marTop w:val="0"/>
              <w:marBottom w:val="0"/>
              <w:divBdr>
                <w:top w:val="none" w:sz="0" w:space="0" w:color="auto"/>
                <w:left w:val="none" w:sz="0" w:space="0" w:color="auto"/>
                <w:bottom w:val="none" w:sz="0" w:space="0" w:color="auto"/>
                <w:right w:val="none" w:sz="0" w:space="0" w:color="auto"/>
              </w:divBdr>
            </w:div>
            <w:div w:id="9734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3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Downloads\Modele-rapportScientifique-2017-Word.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B00D9-BE32-3641-8542-D6BE6072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Modele-rapportScientifique-2017-Word.dotx</Template>
  <TotalTime>3</TotalTime>
  <Pages>6</Pages>
  <Words>1710</Words>
  <Characters>9405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Warin</dc:creator>
  <cp:keywords/>
  <cp:lastModifiedBy>Hugo Warin</cp:lastModifiedBy>
  <cp:revision>54</cp:revision>
  <dcterms:created xsi:type="dcterms:W3CDTF">2022-05-03T11:40:00Z</dcterms:created>
  <dcterms:modified xsi:type="dcterms:W3CDTF">2022-05-04T12:40:00Z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